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9CDE4D" w14:textId="7D4962B4" w:rsidR="00181401" w:rsidRPr="00325902" w:rsidRDefault="00181401" w:rsidP="00181401">
      <w:pPr>
        <w:pStyle w:val="MDPI11articletype"/>
      </w:pPr>
      <w:r w:rsidRPr="00325902">
        <w:t>Article</w:t>
      </w:r>
    </w:p>
    <w:p w14:paraId="6F092E99" w14:textId="7CE54E66" w:rsidR="00181401" w:rsidRPr="00325902" w:rsidRDefault="00D04714" w:rsidP="00181401">
      <w:pPr>
        <w:pStyle w:val="MDPI12title"/>
        <w:tabs>
          <w:tab w:val="left" w:pos="2687"/>
        </w:tabs>
        <w:spacing w:line="240" w:lineRule="atLeast"/>
      </w:pPr>
      <w:r>
        <w:t xml:space="preserve">Protocol and reagents for </w:t>
      </w:r>
      <w:proofErr w:type="spellStart"/>
      <w:r w:rsidR="00F774FE">
        <w:t>pseudotyping</w:t>
      </w:r>
      <w:proofErr w:type="spellEnd"/>
      <w:r w:rsidR="00F774FE">
        <w:t xml:space="preserve"> lentiviral particles</w:t>
      </w:r>
      <w:r>
        <w:t xml:space="preserve"> with </w:t>
      </w:r>
      <w:r w:rsidR="00104223">
        <w:t>SARS-CoV-2</w:t>
      </w:r>
      <w:r>
        <w:t xml:space="preserve"> Spike protein</w:t>
      </w:r>
      <w:r w:rsidR="00F774FE">
        <w:t xml:space="preserve"> for neutralization assays</w:t>
      </w:r>
    </w:p>
    <w:p w14:paraId="4E4DA2E2" w14:textId="75C15D69" w:rsidR="00181401" w:rsidRPr="00325902" w:rsidRDefault="00D04714" w:rsidP="00181401">
      <w:pPr>
        <w:pStyle w:val="MDPI13authornames"/>
      </w:pPr>
      <w:r>
        <w:t>Katharine D</w:t>
      </w:r>
      <w:r w:rsidR="00BB25ED">
        <w:t>.</w:t>
      </w:r>
      <w:r>
        <w:t xml:space="preserve"> Crawford</w:t>
      </w:r>
      <w:r w:rsidR="00181401" w:rsidRPr="00325902">
        <w:t xml:space="preserve"> </w:t>
      </w:r>
      <w:r w:rsidR="00181401" w:rsidRPr="00325902">
        <w:rPr>
          <w:vertAlign w:val="superscript"/>
        </w:rPr>
        <w:t>1</w:t>
      </w:r>
      <w:r w:rsidR="00B26ED4">
        <w:rPr>
          <w:vertAlign w:val="superscript"/>
        </w:rPr>
        <w:t>,2</w:t>
      </w:r>
      <w:r w:rsidR="005C4B21">
        <w:rPr>
          <w:vertAlign w:val="superscript"/>
        </w:rPr>
        <w:t>,3</w:t>
      </w:r>
      <w:r w:rsidR="00181401" w:rsidRPr="00325902">
        <w:t xml:space="preserve">, </w:t>
      </w:r>
      <w:r>
        <w:t xml:space="preserve">Rachel </w:t>
      </w:r>
      <w:proofErr w:type="spellStart"/>
      <w:r>
        <w:t>Eguia</w:t>
      </w:r>
      <w:proofErr w:type="spellEnd"/>
      <w:r w:rsidR="00E37AF0" w:rsidRPr="00325902">
        <w:t xml:space="preserve"> </w:t>
      </w:r>
      <w:r w:rsidR="00E37AF0" w:rsidRPr="00325902">
        <w:rPr>
          <w:vertAlign w:val="superscript"/>
        </w:rPr>
        <w:t>1</w:t>
      </w:r>
      <w:r w:rsidR="00BB25ED">
        <w:t>, Adam</w:t>
      </w:r>
      <w:r w:rsidR="00CB69EA">
        <w:t xml:space="preserve"> S.</w:t>
      </w:r>
      <w:r w:rsidR="00BB25ED">
        <w:t xml:space="preserve"> </w:t>
      </w:r>
      <w:proofErr w:type="spellStart"/>
      <w:r w:rsidR="00BB25ED">
        <w:t>Dingens</w:t>
      </w:r>
      <w:proofErr w:type="spellEnd"/>
      <w:r w:rsidR="00E37AF0" w:rsidRPr="00325902">
        <w:t xml:space="preserve"> </w:t>
      </w:r>
      <w:r w:rsidR="00E37AF0" w:rsidRPr="00325902">
        <w:rPr>
          <w:vertAlign w:val="superscript"/>
        </w:rPr>
        <w:t>1</w:t>
      </w:r>
      <w:r w:rsidR="00BB25ED">
        <w:t>, Keara Malone</w:t>
      </w:r>
      <w:r w:rsidR="00E37AF0" w:rsidRPr="00325902">
        <w:t xml:space="preserve"> </w:t>
      </w:r>
      <w:r w:rsidR="00E37AF0" w:rsidRPr="00325902">
        <w:rPr>
          <w:vertAlign w:val="superscript"/>
        </w:rPr>
        <w:t>1</w:t>
      </w:r>
      <w:r w:rsidR="00BB25ED">
        <w:t>, Andrea</w:t>
      </w:r>
      <w:r w:rsidR="001E1AEB">
        <w:t xml:space="preserve"> N</w:t>
      </w:r>
      <w:r w:rsidR="00CB69EA">
        <w:t>.</w:t>
      </w:r>
      <w:r w:rsidR="00BB25ED">
        <w:t xml:space="preserve"> </w:t>
      </w:r>
      <w:proofErr w:type="spellStart"/>
      <w:r w:rsidR="00BB25ED">
        <w:t>Loes</w:t>
      </w:r>
      <w:proofErr w:type="spellEnd"/>
      <w:r w:rsidR="00E37AF0" w:rsidRPr="00325902">
        <w:t xml:space="preserve"> </w:t>
      </w:r>
      <w:r w:rsidR="00E37AF0" w:rsidRPr="00325902">
        <w:rPr>
          <w:vertAlign w:val="superscript"/>
        </w:rPr>
        <w:t>1</w:t>
      </w:r>
      <w:r w:rsidR="00BB25ED">
        <w:t>,</w:t>
      </w:r>
      <w:r w:rsidR="00BA0F34">
        <w:t xml:space="preserve"> Helen </w:t>
      </w:r>
      <w:r w:rsidR="0061281F">
        <w:t xml:space="preserve">Y. </w:t>
      </w:r>
      <w:r w:rsidR="00BA0F34">
        <w:t xml:space="preserve">Chu </w:t>
      </w:r>
      <w:r w:rsidR="00BA0F34">
        <w:rPr>
          <w:vertAlign w:val="superscript"/>
        </w:rPr>
        <w:t>4</w:t>
      </w:r>
      <w:r w:rsidR="00BA0F34">
        <w:t>,</w:t>
      </w:r>
      <w:r w:rsidR="00BB25ED">
        <w:t xml:space="preserve"> Alex </w:t>
      </w:r>
      <w:r w:rsidR="001E1AEB">
        <w:t>B</w:t>
      </w:r>
      <w:r w:rsidR="00CB69EA">
        <w:t>.</w:t>
      </w:r>
      <w:r w:rsidR="001E1AEB">
        <w:t xml:space="preserve"> </w:t>
      </w:r>
      <w:proofErr w:type="spellStart"/>
      <w:r w:rsidR="00BB25ED">
        <w:t>Balazs</w:t>
      </w:r>
      <w:proofErr w:type="spellEnd"/>
      <w:r w:rsidR="00B63BE3">
        <w:t xml:space="preserve"> </w:t>
      </w:r>
      <w:r w:rsidR="00BA0F34">
        <w:rPr>
          <w:vertAlign w:val="superscript"/>
        </w:rPr>
        <w:t>5</w:t>
      </w:r>
      <w:r w:rsidR="00BB25ED">
        <w:t xml:space="preserve">, </w:t>
      </w:r>
      <w:r w:rsidR="00181401" w:rsidRPr="00325902">
        <w:t xml:space="preserve">and </w:t>
      </w:r>
      <w:r w:rsidR="00BB25ED">
        <w:t>Jesse D. Bloom</w:t>
      </w:r>
      <w:r w:rsidR="00181401" w:rsidRPr="00325902">
        <w:t xml:space="preserve"> </w:t>
      </w:r>
      <w:r w:rsidR="00E37AF0">
        <w:rPr>
          <w:vertAlign w:val="superscript"/>
        </w:rPr>
        <w:t>1,2</w:t>
      </w:r>
      <w:r w:rsidR="00181401" w:rsidRPr="00325902">
        <w:rPr>
          <w:vertAlign w:val="superscript"/>
        </w:rPr>
        <w:t>,</w:t>
      </w:r>
      <w:proofErr w:type="gramStart"/>
      <w:r w:rsidR="00BA0F34">
        <w:rPr>
          <w:vertAlign w:val="superscript"/>
        </w:rPr>
        <w:t>6,</w:t>
      </w:r>
      <w:r w:rsidR="00181401" w:rsidRPr="00325902">
        <w:t>*</w:t>
      </w:r>
      <w:proofErr w:type="gramEnd"/>
    </w:p>
    <w:p w14:paraId="136EA952" w14:textId="435C0379" w:rsidR="00181401" w:rsidRPr="00325902" w:rsidRDefault="00181401" w:rsidP="00181401">
      <w:pPr>
        <w:pStyle w:val="MDPI16affiliation"/>
      </w:pPr>
      <w:r w:rsidRPr="00325902">
        <w:rPr>
          <w:vertAlign w:val="superscript"/>
        </w:rPr>
        <w:t>1</w:t>
      </w:r>
      <w:r w:rsidRPr="00325902">
        <w:tab/>
      </w:r>
      <w:r w:rsidR="00F95076">
        <w:t>Division of Basic Sciences and Computational Biology Program, Fred Hutchinson Cancer Research Center, Seattle, WA 98109</w:t>
      </w:r>
      <w:r w:rsidR="00E37AF0">
        <w:t>, USA</w:t>
      </w:r>
      <w:r w:rsidRPr="00325902">
        <w:t xml:space="preserve">; </w:t>
      </w:r>
      <w:hyperlink r:id="rId7" w:history="1">
        <w:r w:rsidR="00E37AF0" w:rsidRPr="001E76D8">
          <w:rPr>
            <w:rStyle w:val="Hyperlink"/>
          </w:rPr>
          <w:t>dusenk@uw.edu</w:t>
        </w:r>
      </w:hyperlink>
      <w:r w:rsidR="00E37AF0">
        <w:t xml:space="preserve"> (K.D.C</w:t>
      </w:r>
      <w:r w:rsidR="00280D5D">
        <w:t>.</w:t>
      </w:r>
      <w:r w:rsidR="00E37AF0">
        <w:t xml:space="preserve">), </w:t>
      </w:r>
      <w:hyperlink r:id="rId8" w:history="1">
        <w:r w:rsidR="009963CB" w:rsidRPr="001E76D8">
          <w:rPr>
            <w:rStyle w:val="Hyperlink"/>
          </w:rPr>
          <w:t>reguia@fredhutch.org</w:t>
        </w:r>
      </w:hyperlink>
      <w:r w:rsidR="009963CB">
        <w:t xml:space="preserve"> (R.E.), </w:t>
      </w:r>
      <w:hyperlink r:id="rId9" w:history="1">
        <w:r w:rsidR="00280D5D" w:rsidRPr="001E76D8">
          <w:rPr>
            <w:rStyle w:val="Hyperlink"/>
          </w:rPr>
          <w:t>adingens@fredhutch.org</w:t>
        </w:r>
      </w:hyperlink>
      <w:r w:rsidR="00280D5D">
        <w:t xml:space="preserve"> (A.S.D.), </w:t>
      </w:r>
      <w:hyperlink r:id="rId10" w:history="1">
        <w:r w:rsidR="00280D5D" w:rsidRPr="001E76D8">
          <w:rPr>
            <w:rStyle w:val="Hyperlink"/>
          </w:rPr>
          <w:t>kmalone2@fredhutch.org</w:t>
        </w:r>
      </w:hyperlink>
      <w:r w:rsidR="00280D5D">
        <w:t xml:space="preserve"> (K.M.), </w:t>
      </w:r>
      <w:hyperlink r:id="rId11" w:history="1">
        <w:r w:rsidR="009221F9" w:rsidRPr="001E76D8">
          <w:rPr>
            <w:rStyle w:val="Hyperlink"/>
          </w:rPr>
          <w:t>aloes@fredhutch.org</w:t>
        </w:r>
      </w:hyperlink>
      <w:r w:rsidR="009221F9">
        <w:t xml:space="preserve"> (A.N.L.)</w:t>
      </w:r>
    </w:p>
    <w:p w14:paraId="176273E0" w14:textId="70A5000B" w:rsidR="00181401" w:rsidRDefault="00181401" w:rsidP="00181401">
      <w:pPr>
        <w:pStyle w:val="MDPI16affiliation"/>
        <w:rPr>
          <w:szCs w:val="20"/>
        </w:rPr>
      </w:pPr>
      <w:r w:rsidRPr="00325902">
        <w:rPr>
          <w:szCs w:val="20"/>
          <w:vertAlign w:val="superscript"/>
        </w:rPr>
        <w:t>2</w:t>
      </w:r>
      <w:r w:rsidRPr="00325902">
        <w:rPr>
          <w:szCs w:val="20"/>
        </w:rPr>
        <w:tab/>
      </w:r>
      <w:r w:rsidR="00B26ED4">
        <w:rPr>
          <w:szCs w:val="20"/>
        </w:rPr>
        <w:t xml:space="preserve">Department of Genome Sciences, University of Washington, Seattle, WA </w:t>
      </w:r>
      <w:r w:rsidR="005C4B21">
        <w:rPr>
          <w:szCs w:val="20"/>
        </w:rPr>
        <w:t>98195, USA</w:t>
      </w:r>
    </w:p>
    <w:p w14:paraId="1FD4E6B3" w14:textId="01E709B4" w:rsidR="00A1223D" w:rsidRDefault="00A1223D" w:rsidP="00A1223D">
      <w:pPr>
        <w:pStyle w:val="MDPI16affiliation"/>
        <w:rPr>
          <w:szCs w:val="20"/>
        </w:rPr>
      </w:pPr>
      <w:r>
        <w:rPr>
          <w:szCs w:val="20"/>
          <w:vertAlign w:val="superscript"/>
        </w:rPr>
        <w:t>3</w:t>
      </w:r>
      <w:r w:rsidRPr="00325902">
        <w:rPr>
          <w:szCs w:val="20"/>
        </w:rPr>
        <w:tab/>
      </w:r>
      <w:r>
        <w:rPr>
          <w:szCs w:val="20"/>
        </w:rPr>
        <w:t>Medical Scientist Training Program, University of Washington, Seattle, WA 98195, USA</w:t>
      </w:r>
    </w:p>
    <w:p w14:paraId="176BF6BD" w14:textId="70E832F6" w:rsidR="00BA0F34" w:rsidRDefault="00071349" w:rsidP="00BA0F34">
      <w:pPr>
        <w:pStyle w:val="MDPI16affiliation"/>
      </w:pPr>
      <w:r>
        <w:rPr>
          <w:szCs w:val="20"/>
          <w:vertAlign w:val="superscript"/>
        </w:rPr>
        <w:t>4</w:t>
      </w:r>
      <w:r w:rsidR="00BA0F34" w:rsidRPr="00325902">
        <w:rPr>
          <w:szCs w:val="20"/>
        </w:rPr>
        <w:tab/>
      </w:r>
      <w:r w:rsidR="00473630">
        <w:rPr>
          <w:szCs w:val="20"/>
        </w:rPr>
        <w:t>Division of Allergy and Infectious Diseases</w:t>
      </w:r>
      <w:r w:rsidR="006D73A0">
        <w:rPr>
          <w:szCs w:val="20"/>
        </w:rPr>
        <w:t xml:space="preserve">, University of Washington, Seattle, WA </w:t>
      </w:r>
      <w:r w:rsidR="00AD32B8">
        <w:rPr>
          <w:szCs w:val="20"/>
        </w:rPr>
        <w:t xml:space="preserve">98195, </w:t>
      </w:r>
      <w:r w:rsidR="006D73A0">
        <w:rPr>
          <w:szCs w:val="20"/>
        </w:rPr>
        <w:t>U</w:t>
      </w:r>
      <w:r w:rsidR="00BA0F34">
        <w:rPr>
          <w:szCs w:val="20"/>
        </w:rPr>
        <w:t>SA</w:t>
      </w:r>
    </w:p>
    <w:p w14:paraId="110106DD" w14:textId="0F3536F1" w:rsidR="00FA3E6D" w:rsidRDefault="00BA0F34" w:rsidP="00FA3E6D">
      <w:pPr>
        <w:pStyle w:val="MDPI16affiliation"/>
        <w:rPr>
          <w:szCs w:val="20"/>
        </w:rPr>
      </w:pPr>
      <w:r>
        <w:rPr>
          <w:szCs w:val="20"/>
          <w:vertAlign w:val="superscript"/>
        </w:rPr>
        <w:t>5</w:t>
      </w:r>
      <w:r w:rsidR="00A1223D" w:rsidRPr="00325902">
        <w:rPr>
          <w:szCs w:val="20"/>
        </w:rPr>
        <w:tab/>
      </w:r>
      <w:r w:rsidR="00A633AC">
        <w:rPr>
          <w:szCs w:val="20"/>
        </w:rPr>
        <w:t xml:space="preserve">The </w:t>
      </w:r>
      <w:proofErr w:type="spellStart"/>
      <w:r w:rsidR="00A633AC">
        <w:rPr>
          <w:szCs w:val="20"/>
        </w:rPr>
        <w:t>Ragon</w:t>
      </w:r>
      <w:proofErr w:type="spellEnd"/>
      <w:r w:rsidR="00A633AC">
        <w:rPr>
          <w:szCs w:val="20"/>
        </w:rPr>
        <w:t xml:space="preserve"> Institute of Massachusetts General Hospital, the Massachu</w:t>
      </w:r>
      <w:r w:rsidR="000A4430">
        <w:rPr>
          <w:szCs w:val="20"/>
        </w:rPr>
        <w:t xml:space="preserve">setts Institute </w:t>
      </w:r>
      <w:r w:rsidR="0093098C">
        <w:rPr>
          <w:szCs w:val="20"/>
        </w:rPr>
        <w:t>Technology</w:t>
      </w:r>
      <w:r w:rsidR="00721CC6">
        <w:rPr>
          <w:szCs w:val="20"/>
        </w:rPr>
        <w:t>, and Harvard University, Cambridge 02139, USA</w:t>
      </w:r>
      <w:r w:rsidR="00FA3E6D">
        <w:rPr>
          <w:szCs w:val="20"/>
        </w:rPr>
        <w:t xml:space="preserve">; </w:t>
      </w:r>
      <w:hyperlink r:id="rId12" w:history="1">
        <w:r w:rsidR="00F74945" w:rsidRPr="001E76D8">
          <w:rPr>
            <w:rStyle w:val="Hyperlink"/>
            <w:szCs w:val="20"/>
          </w:rPr>
          <w:t>abalazs@mgh.harvard.edu</w:t>
        </w:r>
      </w:hyperlink>
      <w:r w:rsidR="00F74945">
        <w:rPr>
          <w:szCs w:val="20"/>
        </w:rPr>
        <w:t xml:space="preserve"> (A.B.B.)</w:t>
      </w:r>
    </w:p>
    <w:p w14:paraId="078983DC" w14:textId="2EC3282B" w:rsidR="00BA0F34" w:rsidRPr="00BA0F34" w:rsidRDefault="00BA0F34" w:rsidP="00FA3E6D">
      <w:pPr>
        <w:pStyle w:val="MDPI16affiliation"/>
        <w:rPr>
          <w:szCs w:val="20"/>
        </w:rPr>
      </w:pPr>
      <w:proofErr w:type="gramStart"/>
      <w:r>
        <w:rPr>
          <w:szCs w:val="20"/>
          <w:vertAlign w:val="superscript"/>
        </w:rPr>
        <w:t>6</w:t>
      </w:r>
      <w:r>
        <w:rPr>
          <w:szCs w:val="20"/>
        </w:rPr>
        <w:t xml:space="preserve">  H</w:t>
      </w:r>
      <w:r w:rsidR="00071349">
        <w:rPr>
          <w:szCs w:val="20"/>
        </w:rPr>
        <w:t>oward</w:t>
      </w:r>
      <w:proofErr w:type="gramEnd"/>
      <w:r w:rsidR="00071349">
        <w:rPr>
          <w:szCs w:val="20"/>
        </w:rPr>
        <w:t xml:space="preserve"> Hughes Medical Institute, Seattle, WA 98103, USA</w:t>
      </w:r>
    </w:p>
    <w:p w14:paraId="37041DFC" w14:textId="268BC1C1" w:rsidR="00181401" w:rsidRPr="00325902" w:rsidRDefault="00181401" w:rsidP="00FA3E6D">
      <w:pPr>
        <w:pStyle w:val="MDPI16affiliation"/>
      </w:pPr>
      <w:r w:rsidRPr="00325902">
        <w:rPr>
          <w:b/>
        </w:rPr>
        <w:t>*</w:t>
      </w:r>
      <w:r w:rsidRPr="00325902">
        <w:tab/>
        <w:t xml:space="preserve">Correspondence: </w:t>
      </w:r>
      <w:hyperlink r:id="rId13" w:history="1">
        <w:r w:rsidR="00F74945" w:rsidRPr="001E76D8">
          <w:rPr>
            <w:rStyle w:val="Hyperlink"/>
          </w:rPr>
          <w:t>jbloom@fredhutch.org</w:t>
        </w:r>
      </w:hyperlink>
      <w:r w:rsidR="00F74945">
        <w:t xml:space="preserve"> </w:t>
      </w:r>
    </w:p>
    <w:p w14:paraId="33FF1C92" w14:textId="77777777" w:rsidR="00181401" w:rsidRPr="00325902" w:rsidRDefault="00181401" w:rsidP="00181401">
      <w:pPr>
        <w:pStyle w:val="MDPI14history"/>
      </w:pPr>
      <w:r w:rsidRPr="00325902">
        <w:t>Received: date; Accepted: date; Published: date</w:t>
      </w:r>
    </w:p>
    <w:p w14:paraId="5CF7E694" w14:textId="56714735" w:rsidR="00181401" w:rsidRPr="00325902" w:rsidRDefault="00181401" w:rsidP="00181401">
      <w:pPr>
        <w:pStyle w:val="MDPI17abstract"/>
        <w:rPr>
          <w:color w:val="auto"/>
        </w:rPr>
      </w:pPr>
      <w:r w:rsidRPr="00325902">
        <w:rPr>
          <w:b/>
        </w:rPr>
        <w:t xml:space="preserve">Abstract: </w:t>
      </w:r>
      <w:r w:rsidR="008E7C6A">
        <w:t>SARS-CoV-2 enters</w:t>
      </w:r>
      <w:r w:rsidR="00B22624">
        <w:t xml:space="preserve"> cells using its Spike protein, which is also the main target of neutralizing antibodies</w:t>
      </w:r>
      <w:r w:rsidR="003747EA">
        <w:t xml:space="preserve"> that may help protect against re-infection or disease</w:t>
      </w:r>
      <w:r w:rsidR="00B22624">
        <w:t>. Therefore</w:t>
      </w:r>
      <w:r w:rsidR="00C93A04">
        <w:t xml:space="preserve">, </w:t>
      </w:r>
      <w:r w:rsidR="00A32030">
        <w:t>assays</w:t>
      </w:r>
      <w:r w:rsidR="00AC474A">
        <w:t xml:space="preserve"> to </w:t>
      </w:r>
      <w:r w:rsidR="0004621F">
        <w:t>measure</w:t>
      </w:r>
      <w:r w:rsidR="00AC474A">
        <w:t xml:space="preserve"> </w:t>
      </w:r>
      <w:r w:rsidR="00360AC7">
        <w:t>how</w:t>
      </w:r>
      <w:r w:rsidR="00AC474A">
        <w:t xml:space="preserve"> antibodies and sera </w:t>
      </w:r>
      <w:r w:rsidR="00360AC7">
        <w:t>affect</w:t>
      </w:r>
      <w:r w:rsidR="00AC474A">
        <w:t xml:space="preserve"> Spike-mediated viral </w:t>
      </w:r>
      <w:r w:rsidR="002A5BB0">
        <w:t>infection</w:t>
      </w:r>
      <w:r w:rsidR="00AC474A">
        <w:t xml:space="preserve"> are important for studying immunity to SARS-CoV-2</w:t>
      </w:r>
      <w:r w:rsidR="009B110C">
        <w:t>.</w:t>
      </w:r>
      <w:r w:rsidR="00A262D1">
        <w:t xml:space="preserve"> </w:t>
      </w:r>
      <w:r w:rsidR="005D632C">
        <w:t xml:space="preserve">Because </w:t>
      </w:r>
      <w:r w:rsidR="00A262D1">
        <w:t xml:space="preserve">SARS-CoV-2 is a biosafety-level-3 virus, </w:t>
      </w:r>
      <w:r w:rsidR="00C455FB">
        <w:t xml:space="preserve">one way to simplify </w:t>
      </w:r>
      <w:r w:rsidR="00A32030">
        <w:t>such assays</w:t>
      </w:r>
      <w:r w:rsidR="002A5BB0">
        <w:t xml:space="preserve"> is to </w:t>
      </w:r>
      <w:proofErr w:type="spellStart"/>
      <w:r w:rsidR="002A5BB0">
        <w:t>pseudotype</w:t>
      </w:r>
      <w:proofErr w:type="spellEnd"/>
      <w:r w:rsidR="002A5BB0">
        <w:t xml:space="preserve"> Spike on biosafety-level-2 </w:t>
      </w:r>
      <w:r w:rsidR="00FC6D32">
        <w:t>virions</w:t>
      </w:r>
      <w:r w:rsidR="002A5BB0">
        <w:t xml:space="preserve">. </w:t>
      </w:r>
      <w:r w:rsidR="00F25DC8">
        <w:t xml:space="preserve">Such </w:t>
      </w:r>
      <w:proofErr w:type="spellStart"/>
      <w:r w:rsidR="00F25DC8">
        <w:t>pseudotyping</w:t>
      </w:r>
      <w:proofErr w:type="spellEnd"/>
      <w:r w:rsidR="00F25DC8">
        <w:t xml:space="preserve"> has now been described for single-cycle lentiviral</w:t>
      </w:r>
      <w:r w:rsidR="007750E6">
        <w:t>, retroviral</w:t>
      </w:r>
      <w:r w:rsidR="00F25DC8">
        <w:t xml:space="preserve"> and VSV virions</w:t>
      </w:r>
      <w:r w:rsidR="007750E6">
        <w:t xml:space="preserve">—but </w:t>
      </w:r>
      <w:r w:rsidR="00211D56">
        <w:t>the reagents and protocols are not widely available. Here we</w:t>
      </w:r>
      <w:r w:rsidR="00985D46">
        <w:t xml:space="preserve"> </w:t>
      </w:r>
      <w:r w:rsidR="00BF1E76">
        <w:t>detail</w:t>
      </w:r>
      <w:r w:rsidR="00985D46">
        <w:t xml:space="preserve"> how to effectively </w:t>
      </w:r>
      <w:proofErr w:type="spellStart"/>
      <w:r w:rsidR="00985D46">
        <w:t>pseudotype</w:t>
      </w:r>
      <w:proofErr w:type="spellEnd"/>
      <w:r w:rsidR="00985D46">
        <w:t xml:space="preserve"> lentiviral virions with SARS-CoV-2 </w:t>
      </w:r>
      <w:proofErr w:type="gramStart"/>
      <w:r w:rsidR="00985D46">
        <w:t>Spike, and</w:t>
      </w:r>
      <w:proofErr w:type="gramEnd"/>
      <w:r w:rsidR="00985D46">
        <w:t xml:space="preserve"> make all the </w:t>
      </w:r>
      <w:r w:rsidR="00967F60">
        <w:t xml:space="preserve">experimental </w:t>
      </w:r>
      <w:r w:rsidR="007B142B">
        <w:t xml:space="preserve">reagents available in </w:t>
      </w:r>
      <w:r w:rsidR="00363632">
        <w:t>the BEI Resources repository of ATCC and the NIH.</w:t>
      </w:r>
      <w:r w:rsidR="000E592B">
        <w:t xml:space="preserve"> Furthermore, we </w:t>
      </w:r>
      <w:r w:rsidR="00BF1E76">
        <w:t>demonstrate</w:t>
      </w:r>
      <w:r w:rsidR="0001299B">
        <w:t xml:space="preserve"> how</w:t>
      </w:r>
      <w:r w:rsidR="000E592B">
        <w:t xml:space="preserve"> </w:t>
      </w:r>
      <w:r w:rsidR="00F41033">
        <w:t xml:space="preserve">these </w:t>
      </w:r>
      <w:proofErr w:type="spellStart"/>
      <w:r w:rsidR="00F41033">
        <w:t>pseudotyped</w:t>
      </w:r>
      <w:proofErr w:type="spellEnd"/>
      <w:r w:rsidR="00F41033">
        <w:t xml:space="preserve"> virions can be us</w:t>
      </w:r>
      <w:r w:rsidR="00923803">
        <w:t>e</w:t>
      </w:r>
      <w:r w:rsidR="00F41033">
        <w:t>d to measure</w:t>
      </w:r>
      <w:r w:rsidR="000E592B">
        <w:t xml:space="preserve"> the neutralizing activity of human sera against SARS-CoV-2</w:t>
      </w:r>
      <w:r w:rsidR="00F41033">
        <w:t xml:space="preserve"> in convenient luciferase-based assays</w:t>
      </w:r>
      <w:r w:rsidR="00FC05DF">
        <w:t xml:space="preserve">, thereby providing a valuable complement to </w:t>
      </w:r>
      <w:r w:rsidR="001271B0">
        <w:t xml:space="preserve">methods that </w:t>
      </w:r>
      <w:r w:rsidR="00074CDF">
        <w:t xml:space="preserve">simply </w:t>
      </w:r>
      <w:r w:rsidR="001271B0">
        <w:t>measur</w:t>
      </w:r>
      <w:r w:rsidR="00BF687D">
        <w:t>e</w:t>
      </w:r>
      <w:r w:rsidR="001271B0">
        <w:t xml:space="preserve"> </w:t>
      </w:r>
      <w:r w:rsidR="00BF1E76">
        <w:t>antibody binding rather than neutralization</w:t>
      </w:r>
      <w:r w:rsidR="001271B0">
        <w:t>.</w:t>
      </w:r>
      <w:r w:rsidR="00363632">
        <w:t xml:space="preserve"> </w:t>
      </w:r>
      <w:r w:rsidR="00985D46">
        <w:t xml:space="preserve">  </w:t>
      </w:r>
      <w:r w:rsidR="00211D56">
        <w:t xml:space="preserve"> </w:t>
      </w:r>
    </w:p>
    <w:p w14:paraId="2D5597EE" w14:textId="2B59DAE1" w:rsidR="00181401" w:rsidRPr="00325902" w:rsidRDefault="00181401" w:rsidP="00181401">
      <w:pPr>
        <w:pStyle w:val="MDPI18keywords"/>
      </w:pPr>
      <w:r w:rsidRPr="00325902">
        <w:rPr>
          <w:b/>
        </w:rPr>
        <w:t xml:space="preserve">Keywords: </w:t>
      </w:r>
      <w:r w:rsidR="00D1751D">
        <w:t xml:space="preserve">SARS-CoV-2, COVID-19, coronavirus, neutralization assay, lentiviral </w:t>
      </w:r>
      <w:proofErr w:type="spellStart"/>
      <w:r w:rsidR="00D1751D">
        <w:t>pseudotype</w:t>
      </w:r>
      <w:proofErr w:type="spellEnd"/>
      <w:r w:rsidR="00D1751D">
        <w:t>, Spike</w:t>
      </w:r>
      <w:r w:rsidR="002A4BF7">
        <w:t>, cytoplasmic tail</w:t>
      </w:r>
      <w:r w:rsidR="00985D46">
        <w:t>, ACE2, 293T-ACE2</w:t>
      </w:r>
      <w:r w:rsidR="005D4603">
        <w:t>, luciferase</w:t>
      </w:r>
    </w:p>
    <w:p w14:paraId="47B248F9" w14:textId="77777777" w:rsidR="00181401" w:rsidRPr="00325902" w:rsidRDefault="00181401" w:rsidP="00181401">
      <w:pPr>
        <w:pStyle w:val="MDPI19line"/>
      </w:pPr>
    </w:p>
    <w:p w14:paraId="7E316399" w14:textId="77777777" w:rsidR="00181401" w:rsidRPr="00325902" w:rsidRDefault="00181401" w:rsidP="00181401">
      <w:pPr>
        <w:pStyle w:val="MDPI21heading1"/>
      </w:pPr>
      <w:r w:rsidRPr="00325902">
        <w:rPr>
          <w:lang w:eastAsia="zh-CN"/>
        </w:rPr>
        <w:t xml:space="preserve">1. </w:t>
      </w:r>
      <w:r w:rsidRPr="00325902">
        <w:t>Introduction</w:t>
      </w:r>
    </w:p>
    <w:p w14:paraId="47C6D92C" w14:textId="1FDBA816" w:rsidR="00181401" w:rsidRDefault="00804145" w:rsidP="00D2075C">
      <w:pPr>
        <w:pStyle w:val="MDPI31text"/>
        <w:ind w:firstLine="0"/>
      </w:pPr>
      <w:bookmarkStart w:id="0" w:name="OLE_LINK1"/>
      <w:bookmarkStart w:id="1" w:name="OLE_LINK2"/>
      <w:r>
        <w:t>I</w:t>
      </w:r>
      <w:r w:rsidR="00605102">
        <w:t>nfection with SARS-CoV-2 elicits antibodies</w:t>
      </w:r>
      <w:r w:rsidR="00D86915">
        <w:t xml:space="preserve"> that bind to the virus</w:t>
      </w:r>
      <w:r w:rsidR="00074457">
        <w:t xml:space="preserve"> [</w:t>
      </w:r>
      <w:r w:rsidR="00074457" w:rsidRPr="00074457">
        <w:rPr>
          <w:color w:val="FF0000"/>
        </w:rPr>
        <w:t>CITE</w:t>
      </w:r>
      <w:r w:rsidR="00074457">
        <w:t>]</w:t>
      </w:r>
      <w:r w:rsidR="000424C0">
        <w:t>.</w:t>
      </w:r>
      <w:r>
        <w:t xml:space="preserve"> But as is the case for all viruses</w:t>
      </w:r>
      <w:r w:rsidR="00D616D7">
        <w:t xml:space="preserve"> [</w:t>
      </w:r>
      <w:r w:rsidR="00D616D7" w:rsidRPr="00074457">
        <w:rPr>
          <w:color w:val="FF0000"/>
        </w:rPr>
        <w:t>CITE</w:t>
      </w:r>
      <w:r w:rsidR="00D616D7">
        <w:t>]</w:t>
      </w:r>
      <w:r>
        <w:t xml:space="preserve">, only some of these antibodies </w:t>
      </w:r>
      <w:r w:rsidR="003C4CD7">
        <w:t xml:space="preserve">directly </w:t>
      </w:r>
      <w:r>
        <w:t>neutralize</w:t>
      </w:r>
      <w:r w:rsidR="003C4CD7">
        <w:t xml:space="preserve"> the virus’s ability to enter cells</w:t>
      </w:r>
      <w:r w:rsidR="00074457">
        <w:t xml:space="preserve"> [</w:t>
      </w:r>
      <w:r w:rsidR="00074457" w:rsidRPr="00074457">
        <w:rPr>
          <w:color w:val="FF0000"/>
        </w:rPr>
        <w:t>CITE</w:t>
      </w:r>
      <w:r w:rsidR="00074457">
        <w:t>].</w:t>
      </w:r>
      <w:r w:rsidR="00427DC5">
        <w:t xml:space="preserve"> While studies of immunity to SARS-CoV-2</w:t>
      </w:r>
      <w:r w:rsidR="00B82C73">
        <w:t xml:space="preserve"> are still limited, for many other viruses neutralizing antibodies are more strongly correlated with protection against re-infection or diseases</w:t>
      </w:r>
      <w:r w:rsidR="00E55A0B">
        <w:t xml:space="preserve"> than are antibodies that bind but do not neutralize the virus</w:t>
      </w:r>
      <w:r w:rsidR="00212C49">
        <w:t xml:space="preserve"> [</w:t>
      </w:r>
      <w:r w:rsidR="00212C49" w:rsidRPr="00074457">
        <w:rPr>
          <w:color w:val="FF0000"/>
        </w:rPr>
        <w:t>CITE</w:t>
      </w:r>
      <w:r w:rsidR="00212C49">
        <w:t>]</w:t>
      </w:r>
      <w:r w:rsidR="00E55A0B">
        <w:t>.</w:t>
      </w:r>
      <w:r w:rsidR="00E17029">
        <w:t xml:space="preserve"> Indeed, </w:t>
      </w:r>
      <w:r w:rsidR="00920345">
        <w:t>for</w:t>
      </w:r>
      <w:r w:rsidR="00E17029">
        <w:t xml:space="preserve"> other coronaviruses</w:t>
      </w:r>
      <w:r w:rsidR="00266D3D">
        <w:t>,</w:t>
      </w:r>
      <w:r w:rsidR="00920345">
        <w:t xml:space="preserve"> neutralizing antibodies</w:t>
      </w:r>
      <w:r w:rsidR="00AF667A">
        <w:t xml:space="preserve"> are associated with at least some reduced susceptibility to re-infection or disease [</w:t>
      </w:r>
      <w:r w:rsidR="00AF667A" w:rsidRPr="00074457">
        <w:rPr>
          <w:color w:val="FF0000"/>
        </w:rPr>
        <w:t>CITE</w:t>
      </w:r>
      <w:r w:rsidR="00AF667A">
        <w:t>]</w:t>
      </w:r>
      <w:r w:rsidR="00266D3D">
        <w:t>—and anecdotal studies suggest that passive transfer of neutralizing antibodies</w:t>
      </w:r>
      <w:r w:rsidR="00325AE9">
        <w:t xml:space="preserve"> to sick patients may </w:t>
      </w:r>
      <w:r w:rsidR="00287499">
        <w:t>help alleviate</w:t>
      </w:r>
      <w:r w:rsidR="00325AE9">
        <w:t xml:space="preserve"> disease </w:t>
      </w:r>
      <w:r w:rsidR="00287499">
        <w:t>from</w:t>
      </w:r>
      <w:r w:rsidR="00325AE9">
        <w:t xml:space="preserve"> SARS-CoV-2 and </w:t>
      </w:r>
      <w:r w:rsidR="00A57F20">
        <w:t>its close relative SARS-</w:t>
      </w:r>
      <w:proofErr w:type="spellStart"/>
      <w:r w:rsidR="00A57F20">
        <w:t>CoV</w:t>
      </w:r>
      <w:proofErr w:type="spellEnd"/>
      <w:r w:rsidR="00A57F20">
        <w:t xml:space="preserve"> [</w:t>
      </w:r>
      <w:r w:rsidR="00A57F20" w:rsidRPr="00074457">
        <w:rPr>
          <w:color w:val="FF0000"/>
        </w:rPr>
        <w:t>CITE</w:t>
      </w:r>
      <w:r w:rsidR="00A57F20">
        <w:t>].</w:t>
      </w:r>
    </w:p>
    <w:p w14:paraId="4229AAB5" w14:textId="617B3BE0" w:rsidR="00784F31" w:rsidRDefault="00784F31" w:rsidP="00D2075C">
      <w:pPr>
        <w:pStyle w:val="MDPI31text"/>
        <w:ind w:firstLine="0"/>
      </w:pPr>
      <w:r>
        <w:tab/>
        <w:t>But while there are now</w:t>
      </w:r>
      <w:r w:rsidR="00D31F3A">
        <w:t xml:space="preserve"> well-characterized and high-throughput methods (such as ELISA assays)</w:t>
      </w:r>
      <w:r w:rsidR="006C5BC1">
        <w:t xml:space="preserve"> to measure total antibody binding to SARS-CoV-2 or some of its </w:t>
      </w:r>
      <w:r w:rsidR="00A43AF7">
        <w:t xml:space="preserve">key </w:t>
      </w:r>
      <w:r w:rsidR="006C5BC1">
        <w:t>constituent proteins [</w:t>
      </w:r>
      <w:r w:rsidR="006C5BC1" w:rsidRPr="00074457">
        <w:rPr>
          <w:color w:val="FF0000"/>
        </w:rPr>
        <w:t>CITE</w:t>
      </w:r>
      <w:r w:rsidR="006C5BC1">
        <w:t>]</w:t>
      </w:r>
      <w:r w:rsidR="00A43AF7">
        <w:t xml:space="preserve">, </w:t>
      </w:r>
      <w:r w:rsidR="00562C98">
        <w:t>quantifying</w:t>
      </w:r>
      <w:r w:rsidR="00A43AF7">
        <w:t xml:space="preserve"> neutralizing antibody activity is more difficult. </w:t>
      </w:r>
      <w:r w:rsidR="00CE5EC0">
        <w:t>Probably t</w:t>
      </w:r>
      <w:r w:rsidR="003E28FF">
        <w:t>he</w:t>
      </w:r>
      <w:r w:rsidR="00CE5EC0">
        <w:t xml:space="preserve"> most relevant </w:t>
      </w:r>
      <w:r w:rsidR="00CE5EC0">
        <w:lastRenderedPageBreak/>
        <w:t xml:space="preserve">method to </w:t>
      </w:r>
      <w:r w:rsidR="00562C98">
        <w:t>quantify</w:t>
      </w:r>
      <w:r w:rsidR="00CE5EC0">
        <w:t xml:space="preserve"> neutralizing activity</w:t>
      </w:r>
      <w:r w:rsidR="00562C98">
        <w:t xml:space="preserve"> is</w:t>
      </w:r>
      <w:r w:rsidR="00CE5EC0">
        <w:t xml:space="preserve"> </w:t>
      </w:r>
      <w:r w:rsidR="00712772">
        <w:t>to directly assay</w:t>
      </w:r>
      <w:r w:rsidR="00256504">
        <w:t xml:space="preserve"> how antibodies or sera inhibit infection of cells by SARS-CoV-2</w:t>
      </w:r>
      <w:r w:rsidR="00674009">
        <w:t xml:space="preserve"> in the lab. </w:t>
      </w:r>
      <w:r w:rsidR="00E25C20">
        <w:t>Such live-virus assays</w:t>
      </w:r>
      <w:r w:rsidR="003A0FCA">
        <w:t xml:space="preserve"> have now been performed to quantify the neutralizing activity in the sera of infected patients</w:t>
      </w:r>
      <w:r w:rsidR="00F3427B">
        <w:t xml:space="preserve"> [</w:t>
      </w:r>
      <w:r w:rsidR="00F3427B" w:rsidRPr="00074457">
        <w:rPr>
          <w:color w:val="FF0000"/>
        </w:rPr>
        <w:t>CITE</w:t>
      </w:r>
      <w:r w:rsidR="00F3427B">
        <w:t>]</w:t>
      </w:r>
      <w:r w:rsidR="00DE57BF">
        <w:t xml:space="preserve"> or to characterize the potency of individual antibodies</w:t>
      </w:r>
      <w:r w:rsidR="00F3427B">
        <w:t xml:space="preserve"> [</w:t>
      </w:r>
      <w:r w:rsidR="00F3427B" w:rsidRPr="00074457">
        <w:rPr>
          <w:color w:val="FF0000"/>
        </w:rPr>
        <w:t>CITE</w:t>
      </w:r>
      <w:r w:rsidR="00F3427B">
        <w:t>]</w:t>
      </w:r>
      <w:r w:rsidR="00DE57BF">
        <w:t xml:space="preserve">. However, the throughput and accessibility of </w:t>
      </w:r>
      <w:r w:rsidR="00E17E43">
        <w:t>live-virus neutralization assays with SARS-CoV-2 is limited by the fact that the virus is a biosafety-level-3 agent that must be worked with in specialized high-containment facilities</w:t>
      </w:r>
      <w:r w:rsidR="00F3427B">
        <w:t xml:space="preserve"> [</w:t>
      </w:r>
      <w:r w:rsidR="00F3427B" w:rsidRPr="00074457">
        <w:rPr>
          <w:color w:val="FF0000"/>
        </w:rPr>
        <w:t>CITE</w:t>
      </w:r>
      <w:r w:rsidR="00F3427B">
        <w:t>].</w:t>
      </w:r>
    </w:p>
    <w:p w14:paraId="262CC4C3" w14:textId="59DDF90B" w:rsidR="00B74FD9" w:rsidRDefault="00B74FD9" w:rsidP="00D2075C">
      <w:pPr>
        <w:pStyle w:val="MDPI31text"/>
        <w:ind w:firstLine="0"/>
      </w:pPr>
      <w:r>
        <w:tab/>
      </w:r>
      <w:r w:rsidR="00A00AA8">
        <w:t xml:space="preserve">An alternative approach that alleviates these biosafety </w:t>
      </w:r>
      <w:r w:rsidR="00D364D0">
        <w:t>limitations</w:t>
      </w:r>
      <w:r w:rsidR="00B234E8">
        <w:t xml:space="preserve"> </w:t>
      </w:r>
      <w:r w:rsidR="00092982">
        <w:t>leverages</w:t>
      </w:r>
      <w:r w:rsidR="00B234E8">
        <w:t xml:space="preserve"> the fact that all known neutralizing antibodies to SARS-CoV-2 and related coronaviruses</w:t>
      </w:r>
      <w:r w:rsidR="00EC3455">
        <w:t xml:space="preserve"> target the virus</w:t>
      </w:r>
      <w:r w:rsidR="00CC6B54">
        <w:t>’s Spike protein</w:t>
      </w:r>
      <w:r w:rsidR="00E72744">
        <w:t xml:space="preserve"> [</w:t>
      </w:r>
      <w:r w:rsidR="00E72744" w:rsidRPr="00074457">
        <w:rPr>
          <w:color w:val="FF0000"/>
        </w:rPr>
        <w:t>CITE</w:t>
      </w:r>
      <w:r w:rsidR="00DE0A40">
        <w:rPr>
          <w:color w:val="FF0000"/>
        </w:rPr>
        <w:t>, add something about HE</w:t>
      </w:r>
      <w:r w:rsidR="00E72744">
        <w:t>].</w:t>
      </w:r>
      <w:r w:rsidR="00CC6B54">
        <w:t xml:space="preserve"> Spike is the main protein on the surface of SARS-CoV-</w:t>
      </w:r>
      <w:proofErr w:type="gramStart"/>
      <w:r w:rsidR="00CC6B54">
        <w:t>2</w:t>
      </w:r>
      <w:r w:rsidR="00E72744">
        <w:t>, and</w:t>
      </w:r>
      <w:proofErr w:type="gramEnd"/>
      <w:r w:rsidR="00E72744">
        <w:t xml:space="preserve"> is necessary and sufficient to enable the virus to bind and enter cells [</w:t>
      </w:r>
      <w:r w:rsidR="00E72744" w:rsidRPr="00074457">
        <w:rPr>
          <w:color w:val="FF0000"/>
        </w:rPr>
        <w:t>CITE</w:t>
      </w:r>
      <w:r w:rsidR="00E72744">
        <w:t>].</w:t>
      </w:r>
      <w:r w:rsidR="00FE383D">
        <w:t xml:space="preserve"> Spike from SARS-CoV-2 and other coronaviruses can be “</w:t>
      </w:r>
      <w:proofErr w:type="spellStart"/>
      <w:r w:rsidR="00FE383D">
        <w:t>pseudotyped</w:t>
      </w:r>
      <w:proofErr w:type="spellEnd"/>
      <w:r w:rsidR="00FE383D">
        <w:t>” onto safer non-replicative</w:t>
      </w:r>
      <w:r w:rsidR="00365E65">
        <w:t xml:space="preserve"> virions in place of their endogenous entry protein</w:t>
      </w:r>
      <w:r w:rsidR="00D85FFB">
        <w:t>, thereby making entry of these virions into cells dependent</w:t>
      </w:r>
      <w:r w:rsidR="00E21748">
        <w:t xml:space="preserve"> on Spike</w:t>
      </w:r>
      <w:r w:rsidR="009537A4">
        <w:t xml:space="preserve"> [</w:t>
      </w:r>
      <w:r w:rsidR="009537A4" w:rsidRPr="00074457">
        <w:rPr>
          <w:color w:val="FF0000"/>
        </w:rPr>
        <w:t>CITE</w:t>
      </w:r>
      <w:r w:rsidR="009537A4">
        <w:t xml:space="preserve">]. For SARS-CoV-2, such </w:t>
      </w:r>
      <w:proofErr w:type="spellStart"/>
      <w:r w:rsidR="009537A4">
        <w:t>pseudotyping</w:t>
      </w:r>
      <w:proofErr w:type="spellEnd"/>
      <w:r w:rsidR="009537A4">
        <w:t xml:space="preserve"> has </w:t>
      </w:r>
      <w:r w:rsidR="009675C3">
        <w:t>recently</w:t>
      </w:r>
      <w:r w:rsidR="009537A4">
        <w:t xml:space="preserve"> been reported using</w:t>
      </w:r>
      <w:r w:rsidR="00862C22">
        <w:t xml:space="preserve"> HIV-based lentiviral virions [</w:t>
      </w:r>
      <w:r w:rsidR="00862C22" w:rsidRPr="00074457">
        <w:rPr>
          <w:color w:val="FF0000"/>
        </w:rPr>
        <w:t>CITE</w:t>
      </w:r>
      <w:r w:rsidR="00862C22">
        <w:t>], MLV-based retroviral virions [</w:t>
      </w:r>
      <w:r w:rsidR="00862C22" w:rsidRPr="00074457">
        <w:rPr>
          <w:color w:val="FF0000"/>
        </w:rPr>
        <w:t>CITE</w:t>
      </w:r>
      <w:r w:rsidR="00862C22">
        <w:t>], and VSV [</w:t>
      </w:r>
      <w:r w:rsidR="00862C22" w:rsidRPr="00074457">
        <w:rPr>
          <w:color w:val="FF0000"/>
        </w:rPr>
        <w:t>CITE</w:t>
      </w:r>
      <w:r w:rsidR="00862C22">
        <w:t>].</w:t>
      </w:r>
      <w:r w:rsidR="009537A4">
        <w:t xml:space="preserve"> </w:t>
      </w:r>
      <w:r w:rsidR="008250B5">
        <w:t xml:space="preserve">In the limited data reported to date, results from such </w:t>
      </w:r>
      <w:proofErr w:type="spellStart"/>
      <w:r w:rsidR="008250B5">
        <w:t>pseudovirus</w:t>
      </w:r>
      <w:proofErr w:type="spellEnd"/>
      <w:r w:rsidR="008250B5">
        <w:t xml:space="preserve"> neutralization assays correlate well with </w:t>
      </w:r>
      <w:r w:rsidR="00092982">
        <w:t>measurements made using live SARS-CoV-2</w:t>
      </w:r>
      <w:r w:rsidR="00173E2D">
        <w:t xml:space="preserve"> [</w:t>
      </w:r>
      <w:r w:rsidR="00173E2D" w:rsidRPr="00074457">
        <w:rPr>
          <w:color w:val="FF0000"/>
        </w:rPr>
        <w:t>CITE</w:t>
      </w:r>
      <w:r w:rsidR="00173E2D">
        <w:t>]</w:t>
      </w:r>
      <w:r w:rsidR="00092982">
        <w:t xml:space="preserve">. </w:t>
      </w:r>
      <w:r w:rsidR="00F3194F">
        <w:t>However, the papers describing th</w:t>
      </w:r>
      <w:r w:rsidR="007C64C8">
        <w:t xml:space="preserve">ese </w:t>
      </w:r>
      <w:proofErr w:type="spellStart"/>
      <w:r w:rsidR="007C64C8">
        <w:t>pseudotyping</w:t>
      </w:r>
      <w:proofErr w:type="spellEnd"/>
      <w:r w:rsidR="007C64C8">
        <w:t xml:space="preserve"> assays </w:t>
      </w:r>
      <w:r w:rsidR="00F3194F">
        <w:t>have generally focused on other biological questions, and only provided</w:t>
      </w:r>
      <w:r w:rsidR="00FC0BB0">
        <w:t xml:space="preserve"> brief descriptions of the assay</w:t>
      </w:r>
      <w:r w:rsidR="00D5078F">
        <w:t xml:space="preserve">s, which in many cases rely on reagents not yet </w:t>
      </w:r>
      <w:r w:rsidR="00BB0C20">
        <w:t>widely</w:t>
      </w:r>
      <w:r w:rsidR="00D5078F">
        <w:t xml:space="preserve"> available to the scientific community.</w:t>
      </w:r>
    </w:p>
    <w:p w14:paraId="285F9846" w14:textId="34684FC1" w:rsidR="00D5078F" w:rsidRPr="00325902" w:rsidRDefault="00D5078F" w:rsidP="00D2075C">
      <w:pPr>
        <w:pStyle w:val="MDPI31text"/>
        <w:ind w:firstLine="0"/>
      </w:pPr>
      <w:r>
        <w:tab/>
        <w:t>Here we fill this gap by providing a detailed description of how</w:t>
      </w:r>
      <w:r w:rsidR="008250B5">
        <w:t xml:space="preserve"> to </w:t>
      </w:r>
      <w:proofErr w:type="spellStart"/>
      <w:r w:rsidR="008250B5">
        <w:t>pseudotype</w:t>
      </w:r>
      <w:proofErr w:type="spellEnd"/>
      <w:r w:rsidR="008250B5">
        <w:t xml:space="preserve"> lentiviral </w:t>
      </w:r>
      <w:r w:rsidR="00C50A66">
        <w:t>virions</w:t>
      </w:r>
      <w:r w:rsidR="008250B5">
        <w:t xml:space="preserve"> with Spike</w:t>
      </w:r>
      <w:r w:rsidR="00BB0C20">
        <w:t xml:space="preserve">. We </w:t>
      </w:r>
      <w:r w:rsidR="00842E21">
        <w:t>explain</w:t>
      </w:r>
      <w:r w:rsidR="00C50A66">
        <w:t xml:space="preserve"> how these </w:t>
      </w:r>
      <w:proofErr w:type="spellStart"/>
      <w:r w:rsidR="00C50A66">
        <w:t>pseudotyped</w:t>
      </w:r>
      <w:proofErr w:type="spellEnd"/>
      <w:r w:rsidR="00C50A66">
        <w:t xml:space="preserve"> virions can be used to conveniently measure Spike-mediated cell entry </w:t>
      </w:r>
      <w:r w:rsidR="00034B84">
        <w:t>via</w:t>
      </w:r>
      <w:r w:rsidR="00183322">
        <w:t xml:space="preserve"> fluorescent or luciferase reporters, and how they can be used to quantify the neutralizing activity of human sera. Finally, we </w:t>
      </w:r>
      <w:r w:rsidR="009D4CBB">
        <w:t>describe all the necessary experimental reagents in detail</w:t>
      </w:r>
      <w:r w:rsidR="00032B6A">
        <w:t>, and</w:t>
      </w:r>
      <w:r w:rsidR="00842E21">
        <w:t xml:space="preserve"> make them available in </w:t>
      </w:r>
      <w:r w:rsidR="00827475">
        <w:t xml:space="preserve">the </w:t>
      </w:r>
      <w:r w:rsidR="00842E21">
        <w:t>BEI Resources reagent repository.</w:t>
      </w:r>
      <w:r w:rsidR="00032B6A">
        <w:t xml:space="preserve"> </w:t>
      </w:r>
      <w:r w:rsidR="00C50A66">
        <w:t xml:space="preserve"> </w:t>
      </w:r>
      <w:r>
        <w:t xml:space="preserve"> </w:t>
      </w:r>
    </w:p>
    <w:bookmarkEnd w:id="0"/>
    <w:bookmarkEnd w:id="1"/>
    <w:p w14:paraId="1434DC97" w14:textId="1A343C3C" w:rsidR="00181401" w:rsidRPr="00325902" w:rsidRDefault="007B5FA4" w:rsidP="00181401">
      <w:pPr>
        <w:pStyle w:val="MDPI21heading1"/>
      </w:pPr>
      <w:r>
        <w:t>2</w:t>
      </w:r>
      <w:r w:rsidR="00181401" w:rsidRPr="00325902">
        <w:t>. Results</w:t>
      </w:r>
    </w:p>
    <w:p w14:paraId="40DD45D0" w14:textId="2C038062" w:rsidR="00181401" w:rsidRPr="00325902" w:rsidRDefault="007B5FA4" w:rsidP="00181401">
      <w:pPr>
        <w:pStyle w:val="MDPI22heading2"/>
      </w:pPr>
      <w:r>
        <w:t>2</w:t>
      </w:r>
      <w:r w:rsidR="00181401" w:rsidRPr="00325902">
        <w:t xml:space="preserve">.1. </w:t>
      </w:r>
      <w:r w:rsidR="00A0791D">
        <w:t>General approach for pseudotyping lentiviral particles with SARS-CoV-2 Spike</w:t>
      </w:r>
      <w:r w:rsidR="006C5456">
        <w:t>.</w:t>
      </w:r>
    </w:p>
    <w:p w14:paraId="332CA777" w14:textId="77777777" w:rsidR="00181401" w:rsidRPr="00325902" w:rsidRDefault="00181401" w:rsidP="003E4834">
      <w:pPr>
        <w:pStyle w:val="MDPI33textspaceafter"/>
        <w:ind w:firstLine="0"/>
      </w:pPr>
      <w:r w:rsidRPr="00325902">
        <w:t xml:space="preserve">All figures and tables should be cited in the main text as Figure 1, Table 1, </w:t>
      </w:r>
      <w:r w:rsidRPr="00325902">
        <w:rPr>
          <w:i/>
        </w:rPr>
        <w:t>etc</w:t>
      </w:r>
      <w:r w:rsidRPr="00325902">
        <w:t>.</w:t>
      </w:r>
    </w:p>
    <w:tbl>
      <w:tblPr>
        <w:tblW w:w="9244" w:type="dxa"/>
        <w:tblLook w:val="04A0" w:firstRow="1" w:lastRow="0" w:firstColumn="1" w:lastColumn="0" w:noHBand="0" w:noVBand="1"/>
      </w:tblPr>
      <w:tblGrid>
        <w:gridCol w:w="9536"/>
        <w:gridCol w:w="222"/>
      </w:tblGrid>
      <w:tr w:rsidR="00181401" w:rsidRPr="00325902" w14:paraId="172135A1" w14:textId="77777777" w:rsidTr="006579AA">
        <w:trPr>
          <w:trHeight w:val="2894"/>
        </w:trPr>
        <w:tc>
          <w:tcPr>
            <w:tcW w:w="9013" w:type="dxa"/>
            <w:shd w:val="clear" w:color="auto" w:fill="auto"/>
          </w:tcPr>
          <w:p w14:paraId="53215366" w14:textId="08F217AA" w:rsidR="00181401" w:rsidRPr="00325902" w:rsidRDefault="00181401" w:rsidP="00627F2D">
            <w:pPr>
              <w:pStyle w:val="MDPI52figure"/>
              <w:adjustRightInd w:val="0"/>
              <w:snapToGrid w:val="0"/>
            </w:pPr>
          </w:p>
          <w:p w14:paraId="408961B9" w14:textId="4EA8051B" w:rsidR="00181401" w:rsidRPr="00325902" w:rsidRDefault="00AC60AF" w:rsidP="00627F2D">
            <w:pPr>
              <w:pStyle w:val="MDPI52figure"/>
              <w:adjustRightInd w:val="0"/>
              <w:snapToGrid w:val="0"/>
              <w:rPr>
                <w:sz w:val="20"/>
              </w:rPr>
            </w:pPr>
            <w:r>
              <w:rPr>
                <w:noProof/>
                <w:snapToGrid/>
                <w:sz w:val="20"/>
              </w:rPr>
              <w:drawing>
                <wp:inline distT="0" distB="0" distL="0" distR="0" wp14:anchorId="1ED8ACC2" wp14:editId="1AA9B8EC">
                  <wp:extent cx="5918200" cy="2076456"/>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hematic.pdf"/>
                          <pic:cNvPicPr/>
                        </pic:nvPicPr>
                        <pic:blipFill>
                          <a:blip r:embed="rId14">
                            <a:extLst>
                              <a:ext uri="{28A0092B-C50C-407E-A947-70E740481C1C}">
                                <a14:useLocalDpi xmlns:a14="http://schemas.microsoft.com/office/drawing/2010/main" val="0"/>
                              </a:ext>
                            </a:extLst>
                          </a:blip>
                          <a:stretch>
                            <a:fillRect/>
                          </a:stretch>
                        </pic:blipFill>
                        <pic:spPr>
                          <a:xfrm>
                            <a:off x="0" y="0"/>
                            <a:ext cx="5967254" cy="2093667"/>
                          </a:xfrm>
                          <a:prstGeom prst="rect">
                            <a:avLst/>
                          </a:prstGeom>
                        </pic:spPr>
                      </pic:pic>
                    </a:graphicData>
                  </a:graphic>
                </wp:inline>
              </w:drawing>
            </w:r>
          </w:p>
        </w:tc>
        <w:tc>
          <w:tcPr>
            <w:tcW w:w="231" w:type="dxa"/>
            <w:shd w:val="clear" w:color="auto" w:fill="auto"/>
          </w:tcPr>
          <w:p w14:paraId="7176BEBC" w14:textId="5763EC75" w:rsidR="00181401" w:rsidRPr="00325902" w:rsidRDefault="00181401" w:rsidP="00627F2D">
            <w:pPr>
              <w:pStyle w:val="MDPI52figure"/>
              <w:adjustRightInd w:val="0"/>
              <w:snapToGrid w:val="0"/>
            </w:pPr>
          </w:p>
          <w:p w14:paraId="73802BE7" w14:textId="1A7235DE" w:rsidR="00181401" w:rsidRPr="00325902" w:rsidRDefault="00181401" w:rsidP="00627F2D">
            <w:pPr>
              <w:pStyle w:val="MDPI52figure"/>
              <w:adjustRightInd w:val="0"/>
              <w:snapToGrid w:val="0"/>
              <w:rPr>
                <w:sz w:val="20"/>
              </w:rPr>
            </w:pPr>
          </w:p>
        </w:tc>
      </w:tr>
    </w:tbl>
    <w:p w14:paraId="7B1183CE" w14:textId="7F542BFB" w:rsidR="003E4834" w:rsidRPr="00325902" w:rsidRDefault="00181401" w:rsidP="003E4834">
      <w:pPr>
        <w:pStyle w:val="MDPI51figurecaption"/>
      </w:pPr>
      <w:r w:rsidRPr="00325902">
        <w:rPr>
          <w:b/>
        </w:rPr>
        <w:t>Figure 1.</w:t>
      </w:r>
      <w:r w:rsidRPr="00325902">
        <w:t xml:space="preserve"> </w:t>
      </w:r>
      <w:r w:rsidR="003C1019">
        <w:t xml:space="preserve">General approach for lentiviral </w:t>
      </w:r>
      <w:proofErr w:type="spellStart"/>
      <w:r w:rsidR="003C1019">
        <w:t>pseudotyping</w:t>
      </w:r>
      <w:proofErr w:type="spellEnd"/>
      <w:r w:rsidRPr="00325902">
        <w:t>. (</w:t>
      </w:r>
      <w:r w:rsidR="003C1019">
        <w:rPr>
          <w:b/>
          <w:bCs/>
        </w:rPr>
        <w:t>A</w:t>
      </w:r>
      <w:r w:rsidRPr="00325902">
        <w:t xml:space="preserve">) </w:t>
      </w:r>
      <w:r w:rsidR="003C1019">
        <w:t xml:space="preserve">To produce the virions, 293T cells are transfected with </w:t>
      </w:r>
      <w:r w:rsidR="00996168">
        <w:t xml:space="preserve">a plasmid encoding a lentiviral backbone (or genome) expressing a marker protein such as </w:t>
      </w:r>
      <w:proofErr w:type="spellStart"/>
      <w:r w:rsidR="00996168">
        <w:t>ZsGreen</w:t>
      </w:r>
      <w:proofErr w:type="spellEnd"/>
      <w:r w:rsidR="00996168">
        <w:t xml:space="preserve"> or luciferase, </w:t>
      </w:r>
      <w:r w:rsidR="00216F03">
        <w:t xml:space="preserve">a plasmid expressing Spike, and plasmids expressing the other HIV proteins needed for virion format (Tat, Gag-Pol, and Rev). </w:t>
      </w:r>
      <w:r w:rsidR="00990882">
        <w:t>The transfected cells produce virions with Spike on their surface. These virions can then infect cells that express the ACE2 receptor for Spike.</w:t>
      </w:r>
      <w:r w:rsidRPr="00325902">
        <w:t xml:space="preserve"> (</w:t>
      </w:r>
      <w:r w:rsidR="003C1019">
        <w:rPr>
          <w:b/>
        </w:rPr>
        <w:t>B</w:t>
      </w:r>
      <w:r w:rsidRPr="00325902">
        <w:t xml:space="preserve">) </w:t>
      </w:r>
      <w:r w:rsidR="00990882">
        <w:t xml:space="preserve">In the work described here, we </w:t>
      </w:r>
      <w:r w:rsidR="003F4DF2">
        <w:t>used plasmids expressing three different variants of Spike: the exact Spike protein sequence from SARS-CoV-2 strain Wuhan-Hu-1, a variant containing mutations K1269A and H1271A in the cytoplasmic tail (such that the C-terminal five amino acids are ALAYT)</w:t>
      </w:r>
      <w:r w:rsidR="00CA0554">
        <w:t>, and a variant in which the cytoplasmic tail of Spike has been replaced with that from influenza hemagglutinin (HA)</w:t>
      </w:r>
      <w:r w:rsidRPr="00325902">
        <w:t>.</w:t>
      </w:r>
    </w:p>
    <w:p w14:paraId="52134D6A" w14:textId="77777777" w:rsidR="004C2FDD" w:rsidRDefault="004C2FDD" w:rsidP="004C2FDD">
      <w:pPr>
        <w:pStyle w:val="MDPI22heading2"/>
      </w:pPr>
      <w:r>
        <w:lastRenderedPageBreak/>
        <w:t>2</w:t>
      </w:r>
      <w:r w:rsidRPr="00325902">
        <w:t xml:space="preserve">.2. </w:t>
      </w:r>
      <w:r>
        <w:t>Target 293T cells constititutively expressing Spike’s ACE2 receptor.</w:t>
      </w:r>
    </w:p>
    <w:p w14:paraId="498DC78E" w14:textId="77777777" w:rsidR="004C2FDD" w:rsidRDefault="004C2FDD" w:rsidP="004C2FDD">
      <w:pPr>
        <w:pStyle w:val="MDPI22heading2"/>
      </w:pPr>
      <w:r>
        <w:t>2</w:t>
      </w:r>
      <w:r w:rsidRPr="00325902">
        <w:t>.</w:t>
      </w:r>
      <w:r>
        <w:t>3</w:t>
      </w:r>
      <w:r w:rsidRPr="00325902">
        <w:t xml:space="preserve">. </w:t>
      </w:r>
      <w:r>
        <w:t>Titers of pseudotyped lentiviral particles with different Spike cytoplasmic tail variants.</w:t>
      </w:r>
    </w:p>
    <w:p w14:paraId="5F2D6993" w14:textId="77777777" w:rsidR="004C2FDD" w:rsidRPr="00325902" w:rsidRDefault="004C2FDD" w:rsidP="004C2FDD">
      <w:pPr>
        <w:pStyle w:val="MDPI22heading2"/>
      </w:pPr>
      <w:r>
        <w:t>2.4. Neutralization assays with the Spike-pseudotyped lentiviral particles.</w:t>
      </w:r>
    </w:p>
    <w:p w14:paraId="6E0F6193" w14:textId="77777777" w:rsidR="004C2FDD" w:rsidRDefault="004C2FDD" w:rsidP="00181401">
      <w:pPr>
        <w:pStyle w:val="MDPI21heading1"/>
      </w:pPr>
    </w:p>
    <w:p w14:paraId="099E0FB7" w14:textId="77777777" w:rsidR="004C2FDD" w:rsidRDefault="004C2FDD" w:rsidP="00181401">
      <w:pPr>
        <w:pStyle w:val="MDPI21heading1"/>
      </w:pPr>
    </w:p>
    <w:p w14:paraId="6C19CCAF" w14:textId="1B3CE15B" w:rsidR="00181401" w:rsidRPr="00325902" w:rsidRDefault="007B5FA4" w:rsidP="00181401">
      <w:pPr>
        <w:pStyle w:val="MDPI21heading1"/>
      </w:pPr>
      <w:r>
        <w:t>3</w:t>
      </w:r>
      <w:r w:rsidR="00181401" w:rsidRPr="00325902">
        <w:t>. Discussion</w:t>
      </w:r>
    </w:p>
    <w:p w14:paraId="34CE4B36" w14:textId="77777777" w:rsidR="00181401" w:rsidRPr="00325902" w:rsidRDefault="00181401" w:rsidP="00181401">
      <w:pPr>
        <w:pStyle w:val="MDPI31text"/>
      </w:pPr>
      <w:r w:rsidRPr="00325902">
        <w:t>Authors should discuss the results and how they can be interpreted in perspective of previous studies and of the working hypotheses. The findings and their implications should be discussed in the broadest context possible. Future research directions may also be highlighted.</w:t>
      </w:r>
    </w:p>
    <w:p w14:paraId="6CB880F7" w14:textId="6616FF29" w:rsidR="007B5FA4" w:rsidRPr="00325902" w:rsidRDefault="007B5FA4" w:rsidP="007B5FA4">
      <w:pPr>
        <w:pStyle w:val="MDPI21heading1"/>
      </w:pPr>
      <w:r>
        <w:rPr>
          <w:lang w:eastAsia="zh-CN"/>
        </w:rPr>
        <w:t>4</w:t>
      </w:r>
      <w:r w:rsidRPr="00325902">
        <w:rPr>
          <w:lang w:eastAsia="zh-CN"/>
        </w:rPr>
        <w:t xml:space="preserve">. </w:t>
      </w:r>
      <w:r w:rsidRPr="00325902">
        <w:t xml:space="preserve">Materials and Methods </w:t>
      </w:r>
    </w:p>
    <w:p w14:paraId="67D5050F" w14:textId="6A769D5F" w:rsidR="00E65C58" w:rsidRDefault="00E65C58" w:rsidP="000B4C54">
      <w:pPr>
        <w:pStyle w:val="MDPI61Supplementary"/>
        <w:rPr>
          <w:bCs/>
          <w:i/>
          <w:iCs/>
        </w:rPr>
      </w:pPr>
      <w:r>
        <w:rPr>
          <w:bCs/>
          <w:i/>
          <w:iCs/>
        </w:rPr>
        <w:t>4.1. Plasmid</w:t>
      </w:r>
      <w:r w:rsidR="004616E3">
        <w:rPr>
          <w:bCs/>
          <w:i/>
          <w:iCs/>
        </w:rPr>
        <w:t>s</w:t>
      </w:r>
      <w:r w:rsidR="006C5456">
        <w:rPr>
          <w:bCs/>
          <w:i/>
          <w:iCs/>
        </w:rPr>
        <w:t>.</w:t>
      </w:r>
    </w:p>
    <w:p w14:paraId="1A58B2FB" w14:textId="5E0A054B" w:rsidR="004616E3" w:rsidRDefault="004616E3" w:rsidP="000B4C54">
      <w:pPr>
        <w:pStyle w:val="MDPI61Supplementary"/>
        <w:rPr>
          <w:bCs/>
          <w:i/>
          <w:iCs/>
        </w:rPr>
      </w:pPr>
      <w:r>
        <w:rPr>
          <w:bCs/>
          <w:i/>
          <w:iCs/>
        </w:rPr>
        <w:t>4.2. Creation of 293T-ACE2 cells</w:t>
      </w:r>
      <w:r w:rsidR="006C5456">
        <w:rPr>
          <w:bCs/>
          <w:i/>
          <w:iCs/>
        </w:rPr>
        <w:t>.</w:t>
      </w:r>
    </w:p>
    <w:p w14:paraId="3A95EE27" w14:textId="4606C0CC" w:rsidR="00C74702" w:rsidRDefault="00C74702" w:rsidP="000B4C54">
      <w:pPr>
        <w:pStyle w:val="MDPI61Supplementary"/>
        <w:rPr>
          <w:bCs/>
          <w:i/>
          <w:iCs/>
        </w:rPr>
      </w:pPr>
      <w:r>
        <w:rPr>
          <w:bCs/>
          <w:i/>
          <w:iCs/>
        </w:rPr>
        <w:t xml:space="preserve">4.3 Detailed protocol for generation of </w:t>
      </w:r>
      <w:proofErr w:type="spellStart"/>
      <w:r>
        <w:rPr>
          <w:bCs/>
          <w:i/>
          <w:iCs/>
        </w:rPr>
        <w:t>pseudotyped</w:t>
      </w:r>
      <w:proofErr w:type="spellEnd"/>
      <w:r>
        <w:rPr>
          <w:bCs/>
          <w:i/>
          <w:iCs/>
        </w:rPr>
        <w:t xml:space="preserve"> lentiviral particles</w:t>
      </w:r>
      <w:r w:rsidR="006C5456">
        <w:rPr>
          <w:bCs/>
          <w:i/>
          <w:iCs/>
        </w:rPr>
        <w:t>.</w:t>
      </w:r>
    </w:p>
    <w:p w14:paraId="26305337" w14:textId="60F20B7F" w:rsidR="006C5456" w:rsidRPr="00E65C58" w:rsidRDefault="006C5456" w:rsidP="000B4C54">
      <w:pPr>
        <w:pStyle w:val="MDPI61Supplementary"/>
        <w:rPr>
          <w:bCs/>
          <w:i/>
          <w:iCs/>
        </w:rPr>
      </w:pPr>
      <w:r>
        <w:rPr>
          <w:bCs/>
          <w:i/>
          <w:iCs/>
        </w:rPr>
        <w:t>4.4 Detailed protocol for neutralization assays.</w:t>
      </w:r>
    </w:p>
    <w:p w14:paraId="4890572A" w14:textId="45F79F12" w:rsidR="000B4C54" w:rsidRPr="00325902" w:rsidRDefault="000B4C54" w:rsidP="000B4C54">
      <w:pPr>
        <w:pStyle w:val="MDPI61Supplementary"/>
      </w:pPr>
      <w:r w:rsidRPr="00325902">
        <w:rPr>
          <w:b/>
        </w:rPr>
        <w:t>Supplementary Materials:</w:t>
      </w:r>
      <w:r w:rsidRPr="00325902">
        <w:t xml:space="preserve"> The following are available online at </w:t>
      </w:r>
      <w:r w:rsidR="005B4477">
        <w:t>www.mdpi.com/xxx/s1</w:t>
      </w:r>
      <w:r w:rsidR="00E2041B">
        <w:t>:</w:t>
      </w:r>
      <w:r w:rsidRPr="00325902">
        <w:t xml:space="preserve"> Fi</w:t>
      </w:r>
      <w:r w:rsidR="00E2041B">
        <w:t>le</w:t>
      </w:r>
      <w:r w:rsidRPr="00325902">
        <w:t xml:space="preserve"> S1: </w:t>
      </w:r>
      <w:r w:rsidR="00E2041B">
        <w:t xml:space="preserve">A zip file containing all the plasmid maps in </w:t>
      </w:r>
      <w:proofErr w:type="spellStart"/>
      <w:r w:rsidR="00E2041B">
        <w:t>Genbank</w:t>
      </w:r>
      <w:proofErr w:type="spellEnd"/>
      <w:r w:rsidR="00E2041B">
        <w:t xml:space="preserve"> format</w:t>
      </w:r>
      <w:r w:rsidRPr="00325902">
        <w:t xml:space="preserve">. </w:t>
      </w:r>
    </w:p>
    <w:p w14:paraId="646CC8B6" w14:textId="76BC9778" w:rsidR="00C41326" w:rsidRPr="00C41326" w:rsidRDefault="00C41326" w:rsidP="000B4C54">
      <w:pPr>
        <w:pStyle w:val="MDPI62Acknowledgments"/>
      </w:pPr>
      <w:r>
        <w:rPr>
          <w:b/>
        </w:rPr>
        <w:t xml:space="preserve">Author Contributions: </w:t>
      </w:r>
      <w:r w:rsidR="00164E0D" w:rsidRPr="00C41326">
        <w:t>Conceptualization</w:t>
      </w:r>
      <w:r w:rsidRPr="00C41326">
        <w:t xml:space="preserve">, </w:t>
      </w:r>
      <w:r w:rsidR="003D5864">
        <w:t>K.D.C</w:t>
      </w:r>
      <w:r w:rsidRPr="00C41326">
        <w:t xml:space="preserve">. and </w:t>
      </w:r>
      <w:r w:rsidR="003D5864">
        <w:t>J.DB.</w:t>
      </w:r>
      <w:r w:rsidRPr="00C41326">
        <w:t xml:space="preserve">; investigation, </w:t>
      </w:r>
      <w:r w:rsidR="003D5864">
        <w:t>K.D.C., R.E.</w:t>
      </w:r>
      <w:r w:rsidR="00C57F33">
        <w:t xml:space="preserve">, A.S.D., K.M., </w:t>
      </w:r>
      <w:r w:rsidR="00004CC3">
        <w:t xml:space="preserve">and </w:t>
      </w:r>
      <w:r w:rsidR="00C57F33">
        <w:t>A.N.L.</w:t>
      </w:r>
      <w:r w:rsidRPr="00C41326">
        <w:t>; resources</w:t>
      </w:r>
      <w:r w:rsidR="00FE0DE4">
        <w:t xml:space="preserve"> and specialized reagents</w:t>
      </w:r>
      <w:r w:rsidRPr="00C41326">
        <w:t xml:space="preserve">, </w:t>
      </w:r>
      <w:r w:rsidR="00C57F33">
        <w:t>A.B.B</w:t>
      </w:r>
      <w:r w:rsidRPr="00C41326">
        <w:t>.</w:t>
      </w:r>
      <w:r w:rsidR="00004CC3">
        <w:t xml:space="preserve"> and H.</w:t>
      </w:r>
      <w:r w:rsidR="0061281F">
        <w:t>Y.</w:t>
      </w:r>
      <w:r w:rsidR="00004CC3">
        <w:t>C.</w:t>
      </w:r>
      <w:r w:rsidRPr="00C41326">
        <w:t xml:space="preserve">; writing—original draft preparation, </w:t>
      </w:r>
      <w:r w:rsidR="00004CC3">
        <w:t>K.D.C and J.D.B</w:t>
      </w:r>
      <w:r w:rsidRPr="00C41326">
        <w:t xml:space="preserve">.; writing—review and editing, </w:t>
      </w:r>
      <w:r w:rsidR="00004CC3">
        <w:t>all authors</w:t>
      </w:r>
      <w:r w:rsidRPr="00C41326">
        <w:t>.</w:t>
      </w:r>
      <w:r w:rsidR="00B85CD9">
        <w:t xml:space="preserve"> All authors have read and agreed to the published version of the manuscript.</w:t>
      </w:r>
    </w:p>
    <w:p w14:paraId="3C5CE1E2" w14:textId="7DF9788F" w:rsidR="00532A09" w:rsidRPr="00532A09" w:rsidRDefault="00532A09" w:rsidP="000B4C54">
      <w:pPr>
        <w:pStyle w:val="MDPI62Acknowledgments"/>
      </w:pPr>
      <w:commentRangeStart w:id="2"/>
      <w:r>
        <w:rPr>
          <w:b/>
        </w:rPr>
        <w:t>Funding</w:t>
      </w:r>
      <w:commentRangeEnd w:id="2"/>
      <w:r w:rsidR="0012224E">
        <w:rPr>
          <w:rStyle w:val="CommentReference"/>
          <w:rFonts w:ascii="Times New Roman" w:hAnsi="Times New Roman"/>
          <w:snapToGrid/>
          <w:lang w:bidi="ar-SA"/>
        </w:rPr>
        <w:commentReference w:id="2"/>
      </w:r>
      <w:r>
        <w:rPr>
          <w:b/>
        </w:rPr>
        <w:t xml:space="preserve">: </w:t>
      </w:r>
      <w:r w:rsidR="009445F1">
        <w:t xml:space="preserve">This research </w:t>
      </w:r>
      <w:r w:rsidR="00CF0059">
        <w:t>by the following grants from the NIAID of the NIH: R01AI141707 (to J.D.B.)</w:t>
      </w:r>
      <w:r w:rsidR="008A7D6B">
        <w:t xml:space="preserve"> and F30AI149928 (to K.D.C.)</w:t>
      </w:r>
      <w:r w:rsidR="009445F1">
        <w:t xml:space="preserve">. </w:t>
      </w:r>
      <w:r w:rsidR="00CF0059">
        <w:t>J.D.B. is an Investigator of the Howard Hughes Medical Institute</w:t>
      </w:r>
      <w:r w:rsidR="0012224E">
        <w:t>.</w:t>
      </w:r>
    </w:p>
    <w:p w14:paraId="525266EE" w14:textId="48446436" w:rsidR="000B4C54" w:rsidRPr="00A271F1" w:rsidRDefault="00A271F1" w:rsidP="000B4C54">
      <w:pPr>
        <w:pStyle w:val="MDPI62Acknowledgments"/>
      </w:pPr>
      <w:r>
        <w:rPr>
          <w:b/>
        </w:rPr>
        <w:t>Acknowledgments:</w:t>
      </w:r>
      <w:r w:rsidRPr="00A271F1">
        <w:t xml:space="preserve"> </w:t>
      </w:r>
      <w:r w:rsidR="00EA6B46">
        <w:t>We thank Andrew McGuire</w:t>
      </w:r>
      <w:r w:rsidR="009445F1">
        <w:t xml:space="preserve"> for helpful suggestions and feedback.</w:t>
      </w:r>
    </w:p>
    <w:p w14:paraId="3E438B68" w14:textId="50AC953F" w:rsidR="000B4C54" w:rsidRPr="00325902" w:rsidRDefault="000B4C54" w:rsidP="000B4C54">
      <w:pPr>
        <w:pStyle w:val="MDPI64CoI"/>
      </w:pPr>
      <w:r w:rsidRPr="00325902">
        <w:rPr>
          <w:b/>
        </w:rPr>
        <w:t>Conflicts of Interest:</w:t>
      </w:r>
      <w:r w:rsidRPr="00325902">
        <w:t xml:space="preserve"> </w:t>
      </w:r>
      <w:commentRangeStart w:id="3"/>
      <w:r w:rsidRPr="00325902">
        <w:t>The authors declare no conflict of interest</w:t>
      </w:r>
      <w:r w:rsidR="006B7F42">
        <w:t>.</w:t>
      </w:r>
      <w:commentRangeEnd w:id="3"/>
      <w:r w:rsidR="006B7F42">
        <w:rPr>
          <w:rStyle w:val="CommentReference"/>
          <w:rFonts w:ascii="Times New Roman" w:hAnsi="Times New Roman"/>
          <w:snapToGrid/>
          <w:lang w:bidi="ar-SA"/>
        </w:rPr>
        <w:commentReference w:id="3"/>
      </w:r>
    </w:p>
    <w:p w14:paraId="19F0E6E6" w14:textId="77777777" w:rsidR="00181401" w:rsidRPr="00325902" w:rsidRDefault="00181401" w:rsidP="00181401">
      <w:pPr>
        <w:pStyle w:val="MDPI21heading1"/>
      </w:pPr>
      <w:r w:rsidRPr="00325902">
        <w:t>References</w:t>
      </w:r>
    </w:p>
    <w:p w14:paraId="0227B0E3" w14:textId="77777777" w:rsidR="00D12E93" w:rsidRDefault="00181401" w:rsidP="00181401">
      <w:pPr>
        <w:pStyle w:val="MDPI71References"/>
        <w:numPr>
          <w:ilvl w:val="0"/>
          <w:numId w:val="4"/>
        </w:numPr>
        <w:ind w:left="425" w:hanging="425"/>
      </w:pPr>
      <w:r>
        <w:t xml:space="preserve">Author 1, A.B.; Author 2, C.D. Title of the article. </w:t>
      </w:r>
      <w:r>
        <w:rPr>
          <w:i/>
        </w:rPr>
        <w:t>Abbreviated Journal Name</w:t>
      </w:r>
      <w:r>
        <w:t xml:space="preserve"> </w:t>
      </w:r>
      <w:r>
        <w:rPr>
          <w:b/>
        </w:rPr>
        <w:t>Year</w:t>
      </w:r>
      <w:r>
        <w:t xml:space="preserve">, </w:t>
      </w:r>
      <w:r>
        <w:rPr>
          <w:i/>
        </w:rPr>
        <w:t>Volume</w:t>
      </w:r>
      <w:r>
        <w:t>, page range</w:t>
      </w:r>
      <w:r w:rsidR="00D12E93">
        <w:t>.</w:t>
      </w:r>
    </w:p>
    <w:p w14:paraId="47B9B594" w14:textId="77777777" w:rsidR="00D12E93" w:rsidRDefault="00181401" w:rsidP="00181401">
      <w:pPr>
        <w:pStyle w:val="MDPI71References"/>
        <w:numPr>
          <w:ilvl w:val="0"/>
          <w:numId w:val="4"/>
        </w:numPr>
        <w:ind w:left="425" w:hanging="425"/>
      </w:pPr>
      <w:r>
        <w:t xml:space="preserve">Author 1, A.; Author 2, B. Title of the chapter. In </w:t>
      </w:r>
      <w:r>
        <w:rPr>
          <w:i/>
        </w:rPr>
        <w:t>Book Title</w:t>
      </w:r>
      <w:r>
        <w:t>, 2nd ed.; Editor 1, A., Editor 2, B., Eds.; Publisher: Publisher Location, Country, 2007; Volume 3, pp. 154–196</w:t>
      </w:r>
      <w:r w:rsidR="00D12E93">
        <w:t>.</w:t>
      </w:r>
    </w:p>
    <w:p w14:paraId="3A77C2B0" w14:textId="77777777" w:rsidR="00D12E93" w:rsidRDefault="00181401" w:rsidP="00181401">
      <w:pPr>
        <w:pStyle w:val="MDPI71References"/>
        <w:numPr>
          <w:ilvl w:val="0"/>
          <w:numId w:val="4"/>
        </w:numPr>
        <w:ind w:left="425" w:hanging="425"/>
      </w:pPr>
      <w:r>
        <w:t xml:space="preserve">Author 1, A.; Author 2, B. </w:t>
      </w:r>
      <w:r>
        <w:rPr>
          <w:i/>
        </w:rPr>
        <w:t>Book Title</w:t>
      </w:r>
      <w:r>
        <w:t>, 3rd ed.; Publisher: Publisher Location, Country, 2008; pp. 154–196</w:t>
      </w:r>
      <w:r w:rsidR="00D12E93">
        <w:t>.</w:t>
      </w:r>
    </w:p>
    <w:p w14:paraId="1F74B534" w14:textId="77777777" w:rsidR="00181401" w:rsidRPr="00325902" w:rsidRDefault="00181401" w:rsidP="00181401">
      <w:pPr>
        <w:pStyle w:val="MDPI71References"/>
      </w:pPr>
      <w:r w:rsidRPr="00325902">
        <w:t xml:space="preserve">Author 1, A.B.; Author 2, C. Title of Unpublished Work. </w:t>
      </w:r>
      <w:r w:rsidRPr="00325902">
        <w:rPr>
          <w:i/>
        </w:rPr>
        <w:t>Abbreviated Journal Name</w:t>
      </w:r>
      <w:r w:rsidRPr="00FD4509">
        <w:t xml:space="preserve"> stage of publication </w:t>
      </w:r>
      <w:r w:rsidRPr="00325902">
        <w:br/>
        <w:t>(under review; accepted; in press).</w:t>
      </w:r>
    </w:p>
    <w:p w14:paraId="5B584882" w14:textId="77777777" w:rsidR="00181401" w:rsidRPr="00325902" w:rsidRDefault="00181401" w:rsidP="00181401">
      <w:pPr>
        <w:pStyle w:val="MDPI71References"/>
      </w:pPr>
      <w:r w:rsidRPr="00325902">
        <w:t>Author 1, A.B. (University, City, State, Country); Author 2, C. (Institute, City, State, Country). Personal communication, 2012.</w:t>
      </w:r>
    </w:p>
    <w:p w14:paraId="64E27B0A" w14:textId="77777777" w:rsidR="00181401" w:rsidRPr="00325902" w:rsidRDefault="00181401" w:rsidP="00181401">
      <w:pPr>
        <w:pStyle w:val="MDPI71References"/>
      </w:pPr>
      <w:r w:rsidRPr="00325902">
        <w:t>Author 1, A.B.; Author 2, C.D.; Author 3, E.F. Title of Presentation. In Title of the Collected Work (if available), Proceedings of the Name of the Conference, Location of Conference, Country, Date of Conference; Editor 1, Editor 2, Eds. (if available); Publisher: City, Country, Year (if available); Abstract Number (optional), Pagination (optional).</w:t>
      </w:r>
    </w:p>
    <w:p w14:paraId="5F972A56" w14:textId="77777777" w:rsidR="00181401" w:rsidRPr="00325902" w:rsidRDefault="00181401" w:rsidP="00181401">
      <w:pPr>
        <w:pStyle w:val="MDPI71References"/>
      </w:pPr>
      <w:r w:rsidRPr="00325902">
        <w:t>Author 1, A.B. Title of Thesis. Level of Thesis, Degree-Granting University, Location of University, Date of Completion.</w:t>
      </w:r>
    </w:p>
    <w:p w14:paraId="4540212C" w14:textId="77777777" w:rsidR="00FD4509" w:rsidRDefault="00181401" w:rsidP="00EC70E9">
      <w:pPr>
        <w:pStyle w:val="MDPI71References"/>
        <w:spacing w:after="240"/>
      </w:pPr>
      <w:r w:rsidRPr="00325902">
        <w:t>Title of Site. Available online: URL (accessed on Day Month Year).</w:t>
      </w:r>
    </w:p>
    <w:tbl>
      <w:tblPr>
        <w:tblW w:w="0" w:type="auto"/>
        <w:jc w:val="center"/>
        <w:tblLook w:val="04A0" w:firstRow="1" w:lastRow="0" w:firstColumn="1" w:lastColumn="0" w:noHBand="0" w:noVBand="1"/>
      </w:tblPr>
      <w:tblGrid>
        <w:gridCol w:w="1704"/>
        <w:gridCol w:w="7140"/>
      </w:tblGrid>
      <w:tr w:rsidR="00FD4509" w:rsidRPr="00761594" w14:paraId="46A72B45" w14:textId="77777777" w:rsidTr="0092278D">
        <w:trPr>
          <w:jc w:val="center"/>
        </w:trPr>
        <w:tc>
          <w:tcPr>
            <w:tcW w:w="0" w:type="auto"/>
            <w:shd w:val="clear" w:color="auto" w:fill="auto"/>
            <w:vAlign w:val="center"/>
          </w:tcPr>
          <w:p w14:paraId="48457F75" w14:textId="77777777" w:rsidR="00FD4509" w:rsidRPr="00761594" w:rsidRDefault="00C721F5" w:rsidP="00D12E93">
            <w:pPr>
              <w:pStyle w:val="MDPI71References"/>
              <w:numPr>
                <w:ilvl w:val="0"/>
                <w:numId w:val="0"/>
              </w:numPr>
              <w:ind w:left="-85"/>
              <w:rPr>
                <w:rFonts w:eastAsia="SimSun"/>
                <w:bCs/>
              </w:rPr>
            </w:pPr>
            <w:r w:rsidRPr="00761594">
              <w:rPr>
                <w:rFonts w:eastAsia="SimSun"/>
                <w:bCs/>
                <w:noProof/>
              </w:rPr>
              <w:lastRenderedPageBreak/>
              <w:drawing>
                <wp:inline distT="0" distB="0" distL="0" distR="0" wp14:anchorId="2C24A61D" wp14:editId="15057524">
                  <wp:extent cx="998855" cy="355600"/>
                  <wp:effectExtent l="0" t="0" r="0" b="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998855" cy="355600"/>
                          </a:xfrm>
                          <a:prstGeom prst="rect">
                            <a:avLst/>
                          </a:prstGeom>
                          <a:noFill/>
                          <a:ln>
                            <a:noFill/>
                          </a:ln>
                        </pic:spPr>
                      </pic:pic>
                    </a:graphicData>
                  </a:graphic>
                </wp:inline>
              </w:drawing>
            </w:r>
          </w:p>
        </w:tc>
        <w:tc>
          <w:tcPr>
            <w:tcW w:w="7149" w:type="dxa"/>
            <w:shd w:val="clear" w:color="auto" w:fill="auto"/>
            <w:vAlign w:val="center"/>
          </w:tcPr>
          <w:p w14:paraId="2D37899E" w14:textId="77777777" w:rsidR="00FD4509" w:rsidRPr="00761594" w:rsidRDefault="0012041F" w:rsidP="00164E0D">
            <w:pPr>
              <w:pStyle w:val="MDPI71References"/>
              <w:numPr>
                <w:ilvl w:val="0"/>
                <w:numId w:val="0"/>
              </w:numPr>
              <w:ind w:left="-85"/>
              <w:rPr>
                <w:rFonts w:eastAsia="SimSun"/>
                <w:bCs/>
              </w:rPr>
            </w:pPr>
            <w:r>
              <w:rPr>
                <w:rFonts w:eastAsia="SimSun"/>
                <w:bCs/>
              </w:rPr>
              <w:t>© 20</w:t>
            </w:r>
            <w:r w:rsidR="00164E0D">
              <w:rPr>
                <w:rFonts w:eastAsia="SimSun"/>
                <w:bCs/>
              </w:rPr>
              <w:t>20</w:t>
            </w:r>
            <w:r w:rsidR="00FD4509" w:rsidRPr="00761594">
              <w:rPr>
                <w:rFonts w:eastAsia="SimSun"/>
                <w:bCs/>
              </w:rPr>
              <w:t xml:space="preserve"> by the authors. Submitted for possible open access publication under the terms and conditions of the Creative Commons Attribution (CC BY) license (http://creativecommons.org/licenses/by/4.0/).</w:t>
            </w:r>
          </w:p>
        </w:tc>
      </w:tr>
    </w:tbl>
    <w:p w14:paraId="1633CABD" w14:textId="77777777" w:rsidR="00181401" w:rsidRPr="00B859C5" w:rsidRDefault="00181401" w:rsidP="00FD4509">
      <w:pPr>
        <w:pStyle w:val="MDPI71References"/>
        <w:numPr>
          <w:ilvl w:val="0"/>
          <w:numId w:val="0"/>
        </w:numPr>
        <w:spacing w:after="240"/>
        <w:rPr>
          <w:rFonts w:eastAsia="SimSun"/>
        </w:rPr>
      </w:pPr>
    </w:p>
    <w:sectPr w:rsidR="00181401" w:rsidRPr="00B859C5" w:rsidSect="00181401">
      <w:headerReference w:type="even" r:id="rId20"/>
      <w:headerReference w:type="default" r:id="rId21"/>
      <w:footerReference w:type="default" r:id="rId22"/>
      <w:headerReference w:type="first" r:id="rId23"/>
      <w:footerReference w:type="first" r:id="rId24"/>
      <w:pgSz w:w="11906" w:h="16838" w:code="9"/>
      <w:pgMar w:top="1417" w:right="1531" w:bottom="1077" w:left="1531" w:header="1020" w:footer="850" w:gutter="0"/>
      <w:lnNumType w:countBy="1" w:restart="continuous"/>
      <w:pgNumType w:start="1"/>
      <w:cols w:space="425"/>
      <w:titlePg/>
      <w:docGrid w:type="lines"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Bloom PhD, Jesse D" w:date="2020-04-14T10:49:00Z" w:initials="BPJD">
    <w:p w14:paraId="4997E5AD" w14:textId="295FAA39" w:rsidR="0012224E" w:rsidRDefault="0012224E">
      <w:pPr>
        <w:pStyle w:val="CommentText"/>
      </w:pPr>
      <w:r>
        <w:rPr>
          <w:rStyle w:val="CommentReference"/>
        </w:rPr>
        <w:annotationRef/>
      </w:r>
      <w:r>
        <w:t>Any additional funding for Helen or Alex?</w:t>
      </w:r>
    </w:p>
  </w:comment>
  <w:comment w:id="3" w:author="Bloom PhD, Jesse D" w:date="2020-04-14T10:45:00Z" w:initials="BPJD">
    <w:p w14:paraId="062D8CFD" w14:textId="21D6ABA2" w:rsidR="006B7F42" w:rsidRDefault="006B7F42">
      <w:pPr>
        <w:pStyle w:val="CommentText"/>
      </w:pPr>
      <w:r>
        <w:rPr>
          <w:rStyle w:val="CommentReference"/>
        </w:rPr>
        <w:annotationRef/>
      </w:r>
      <w:r w:rsidR="00FD1097">
        <w:t>We should confirm this is true for Helen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997E5AD" w15:done="0"/>
  <w15:commentEx w15:paraId="062D8CF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4013A8" w16cex:dateUtc="2020-04-14T17:49:00Z"/>
  <w16cex:commentExtensible w16cex:durableId="224012B7" w16cex:dateUtc="2020-04-14T17: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997E5AD" w16cid:durableId="224013A8"/>
  <w16cid:commentId w16cid:paraId="062D8CFD" w16cid:durableId="224012B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7D84F2" w14:textId="77777777" w:rsidR="009C2453" w:rsidRDefault="009C2453">
      <w:pPr>
        <w:spacing w:line="240" w:lineRule="auto"/>
      </w:pPr>
      <w:r>
        <w:separator/>
      </w:r>
    </w:p>
  </w:endnote>
  <w:endnote w:type="continuationSeparator" w:id="0">
    <w:p w14:paraId="7D633054" w14:textId="77777777" w:rsidR="009C2453" w:rsidRDefault="009C245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73F201" w14:textId="77777777" w:rsidR="00627F2D" w:rsidRPr="00CF0CC9" w:rsidRDefault="00627F2D" w:rsidP="00627F2D">
    <w:pPr>
      <w:pStyle w:val="Footer"/>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F1BC7A" w14:textId="77777777" w:rsidR="00627F2D" w:rsidRPr="00372FCD" w:rsidRDefault="00627F2D" w:rsidP="00164E0D">
    <w:pPr>
      <w:tabs>
        <w:tab w:val="right" w:pos="8844"/>
      </w:tabs>
      <w:adjustRightInd w:val="0"/>
      <w:snapToGrid w:val="0"/>
      <w:spacing w:before="120" w:line="240" w:lineRule="auto"/>
      <w:rPr>
        <w:rFonts w:ascii="Palatino Linotype" w:hAnsi="Palatino Linotype"/>
        <w:sz w:val="16"/>
        <w:szCs w:val="16"/>
        <w:lang w:val="fr-CH"/>
      </w:rPr>
    </w:pPr>
    <w:r w:rsidRPr="00985EB1">
      <w:rPr>
        <w:rFonts w:ascii="Palatino Linotype" w:hAnsi="Palatino Linotype"/>
        <w:i/>
        <w:sz w:val="16"/>
        <w:szCs w:val="16"/>
      </w:rPr>
      <w:t>Viruses</w:t>
    </w:r>
    <w:r>
      <w:rPr>
        <w:rFonts w:ascii="Palatino Linotype" w:hAnsi="Palatino Linotype"/>
        <w:i/>
        <w:sz w:val="16"/>
        <w:szCs w:val="16"/>
      </w:rPr>
      <w:t xml:space="preserve"> </w:t>
    </w:r>
    <w:r w:rsidR="00FD4509" w:rsidRPr="00FD4509">
      <w:rPr>
        <w:rFonts w:ascii="Palatino Linotype" w:hAnsi="Palatino Linotype"/>
        <w:b/>
        <w:bCs/>
        <w:iCs/>
        <w:sz w:val="16"/>
        <w:szCs w:val="16"/>
      </w:rPr>
      <w:t>20</w:t>
    </w:r>
    <w:r w:rsidR="00164E0D">
      <w:rPr>
        <w:rFonts w:ascii="Palatino Linotype" w:hAnsi="Palatino Linotype"/>
        <w:b/>
        <w:bCs/>
        <w:iCs/>
        <w:sz w:val="16"/>
        <w:szCs w:val="16"/>
      </w:rPr>
      <w:t>20</w:t>
    </w:r>
    <w:r w:rsidR="00FD4509" w:rsidRPr="00FD4509">
      <w:rPr>
        <w:rFonts w:ascii="Palatino Linotype" w:hAnsi="Palatino Linotype"/>
        <w:bCs/>
        <w:iCs/>
        <w:sz w:val="16"/>
        <w:szCs w:val="16"/>
      </w:rPr>
      <w:t xml:space="preserve">, </w:t>
    </w:r>
    <w:r w:rsidR="00FD4509" w:rsidRPr="00FD4509">
      <w:rPr>
        <w:rFonts w:ascii="Palatino Linotype" w:hAnsi="Palatino Linotype"/>
        <w:bCs/>
        <w:i/>
        <w:iCs/>
        <w:sz w:val="16"/>
        <w:szCs w:val="16"/>
      </w:rPr>
      <w:t>1</w:t>
    </w:r>
    <w:r w:rsidR="00164E0D">
      <w:rPr>
        <w:rFonts w:ascii="Palatino Linotype" w:hAnsi="Palatino Linotype"/>
        <w:bCs/>
        <w:i/>
        <w:iCs/>
        <w:sz w:val="16"/>
        <w:szCs w:val="16"/>
      </w:rPr>
      <w:t>2</w:t>
    </w:r>
    <w:r w:rsidR="00FD4509" w:rsidRPr="00FD4509">
      <w:rPr>
        <w:rFonts w:ascii="Palatino Linotype" w:hAnsi="Palatino Linotype"/>
        <w:bCs/>
        <w:iCs/>
        <w:sz w:val="16"/>
        <w:szCs w:val="16"/>
      </w:rPr>
      <w:t xml:space="preserve">, </w:t>
    </w:r>
    <w:r w:rsidR="00303F28">
      <w:rPr>
        <w:rFonts w:ascii="Palatino Linotype" w:hAnsi="Palatino Linotype"/>
        <w:bCs/>
        <w:iCs/>
        <w:sz w:val="16"/>
        <w:szCs w:val="16"/>
      </w:rPr>
      <w:t xml:space="preserve">x; </w:t>
    </w:r>
    <w:proofErr w:type="spellStart"/>
    <w:r w:rsidR="00303F28">
      <w:rPr>
        <w:rFonts w:ascii="Palatino Linotype" w:hAnsi="Palatino Linotype"/>
        <w:bCs/>
        <w:iCs/>
        <w:sz w:val="16"/>
        <w:szCs w:val="16"/>
      </w:rPr>
      <w:t>doi</w:t>
    </w:r>
    <w:proofErr w:type="spellEnd"/>
    <w:r w:rsidR="00303F28">
      <w:rPr>
        <w:rFonts w:ascii="Palatino Linotype" w:hAnsi="Palatino Linotype"/>
        <w:bCs/>
        <w:iCs/>
        <w:sz w:val="16"/>
        <w:szCs w:val="16"/>
      </w:rPr>
      <w:t>: FOR PEER REVIEW</w:t>
    </w:r>
    <w:r w:rsidR="00985BC4" w:rsidRPr="00372FCD">
      <w:rPr>
        <w:rFonts w:ascii="Palatino Linotype" w:hAnsi="Palatino Linotype"/>
        <w:sz w:val="16"/>
        <w:szCs w:val="16"/>
        <w:lang w:val="fr-CH"/>
      </w:rPr>
      <w:tab/>
    </w:r>
    <w:r w:rsidRPr="00372FCD">
      <w:rPr>
        <w:rFonts w:ascii="Palatino Linotype" w:hAnsi="Palatino Linotype"/>
        <w:sz w:val="16"/>
        <w:szCs w:val="16"/>
        <w:lang w:val="fr-CH"/>
      </w:rPr>
      <w:t>www.mdpi.com/journal/</w:t>
    </w:r>
    <w:r w:rsidRPr="00985EB1">
      <w:rPr>
        <w:rFonts w:ascii="Palatino Linotype" w:hAnsi="Palatino Linotype"/>
        <w:sz w:val="16"/>
        <w:szCs w:val="16"/>
      </w:rPr>
      <w:t>viruses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29641C" w14:textId="77777777" w:rsidR="009C2453" w:rsidRDefault="009C2453">
      <w:pPr>
        <w:spacing w:line="240" w:lineRule="auto"/>
      </w:pPr>
      <w:r>
        <w:separator/>
      </w:r>
    </w:p>
  </w:footnote>
  <w:footnote w:type="continuationSeparator" w:id="0">
    <w:p w14:paraId="4B6E43DB" w14:textId="77777777" w:rsidR="009C2453" w:rsidRDefault="009C245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441FA9" w14:textId="77777777" w:rsidR="00627F2D" w:rsidRDefault="00627F2D" w:rsidP="00627F2D">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86108B" w14:textId="77777777" w:rsidR="00627F2D" w:rsidRPr="00EE746E" w:rsidRDefault="00627F2D" w:rsidP="00164E0D">
    <w:pPr>
      <w:tabs>
        <w:tab w:val="right" w:pos="8844"/>
      </w:tabs>
      <w:adjustRightInd w:val="0"/>
      <w:snapToGrid w:val="0"/>
      <w:spacing w:after="240" w:line="240" w:lineRule="auto"/>
      <w:rPr>
        <w:rFonts w:ascii="Palatino Linotype" w:hAnsi="Palatino Linotype"/>
        <w:sz w:val="16"/>
      </w:rPr>
    </w:pPr>
    <w:r>
      <w:rPr>
        <w:rFonts w:ascii="Palatino Linotype" w:hAnsi="Palatino Linotype"/>
        <w:i/>
        <w:sz w:val="16"/>
      </w:rPr>
      <w:t xml:space="preserve">Viruses </w:t>
    </w:r>
    <w:r w:rsidR="00FD4509" w:rsidRPr="00FD4509">
      <w:rPr>
        <w:rFonts w:ascii="Palatino Linotype" w:hAnsi="Palatino Linotype"/>
        <w:b/>
        <w:sz w:val="16"/>
      </w:rPr>
      <w:t>20</w:t>
    </w:r>
    <w:r w:rsidR="00164E0D">
      <w:rPr>
        <w:rFonts w:ascii="Palatino Linotype" w:hAnsi="Palatino Linotype"/>
        <w:b/>
        <w:sz w:val="16"/>
      </w:rPr>
      <w:t>20</w:t>
    </w:r>
    <w:r w:rsidR="00FD4509" w:rsidRPr="00FD4509">
      <w:rPr>
        <w:rFonts w:ascii="Palatino Linotype" w:hAnsi="Palatino Linotype"/>
        <w:sz w:val="16"/>
      </w:rPr>
      <w:t xml:space="preserve">, </w:t>
    </w:r>
    <w:r w:rsidR="00FD4509" w:rsidRPr="00FD4509">
      <w:rPr>
        <w:rFonts w:ascii="Palatino Linotype" w:hAnsi="Palatino Linotype"/>
        <w:i/>
        <w:sz w:val="16"/>
      </w:rPr>
      <w:t>1</w:t>
    </w:r>
    <w:r w:rsidR="00164E0D">
      <w:rPr>
        <w:rFonts w:ascii="Palatino Linotype" w:hAnsi="Palatino Linotype"/>
        <w:i/>
        <w:sz w:val="16"/>
      </w:rPr>
      <w:t>2</w:t>
    </w:r>
    <w:r w:rsidR="00303F28">
      <w:rPr>
        <w:rFonts w:ascii="Palatino Linotype" w:hAnsi="Palatino Linotype"/>
        <w:sz w:val="16"/>
      </w:rPr>
      <w:t>, x FOR PEER REVIEW</w:t>
    </w:r>
    <w:r w:rsidR="00985BC4">
      <w:rPr>
        <w:rFonts w:ascii="Palatino Linotype" w:hAnsi="Palatino Linotype"/>
        <w:sz w:val="16"/>
      </w:rPr>
      <w:tab/>
    </w:r>
    <w:r w:rsidR="00303F28">
      <w:rPr>
        <w:rFonts w:ascii="Palatino Linotype" w:hAnsi="Palatino Linotype"/>
        <w:sz w:val="16"/>
      </w:rPr>
      <w:fldChar w:fldCharType="begin"/>
    </w:r>
    <w:r w:rsidR="00303F28">
      <w:rPr>
        <w:rFonts w:ascii="Palatino Linotype" w:hAnsi="Palatino Linotype"/>
        <w:sz w:val="16"/>
      </w:rPr>
      <w:instrText xml:space="preserve"> PAGE   \* MERGEFORMAT </w:instrText>
    </w:r>
    <w:r w:rsidR="00303F28">
      <w:rPr>
        <w:rFonts w:ascii="Palatino Linotype" w:hAnsi="Palatino Linotype"/>
        <w:sz w:val="16"/>
      </w:rPr>
      <w:fldChar w:fldCharType="separate"/>
    </w:r>
    <w:r w:rsidR="00B85CD9">
      <w:rPr>
        <w:rFonts w:ascii="Palatino Linotype" w:hAnsi="Palatino Linotype"/>
        <w:noProof/>
        <w:sz w:val="16"/>
      </w:rPr>
      <w:t>3</w:t>
    </w:r>
    <w:r w:rsidR="00303F28">
      <w:rPr>
        <w:rFonts w:ascii="Palatino Linotype" w:hAnsi="Palatino Linotype"/>
        <w:sz w:val="16"/>
      </w:rPr>
      <w:fldChar w:fldCharType="end"/>
    </w:r>
    <w:r w:rsidR="00303F28">
      <w:rPr>
        <w:rFonts w:ascii="Palatino Linotype" w:hAnsi="Palatino Linotype"/>
        <w:sz w:val="16"/>
      </w:rPr>
      <w:t xml:space="preserve"> of </w:t>
    </w:r>
    <w:r w:rsidR="00303F28">
      <w:rPr>
        <w:rFonts w:ascii="Palatino Linotype" w:hAnsi="Palatino Linotype"/>
        <w:sz w:val="16"/>
      </w:rPr>
      <w:fldChar w:fldCharType="begin"/>
    </w:r>
    <w:r w:rsidR="00303F28">
      <w:rPr>
        <w:rFonts w:ascii="Palatino Linotype" w:hAnsi="Palatino Linotype"/>
        <w:sz w:val="16"/>
      </w:rPr>
      <w:instrText xml:space="preserve"> NUMPAGES   \* MERGEFORMAT </w:instrText>
    </w:r>
    <w:r w:rsidR="00303F28">
      <w:rPr>
        <w:rFonts w:ascii="Palatino Linotype" w:hAnsi="Palatino Linotype"/>
        <w:sz w:val="16"/>
      </w:rPr>
      <w:fldChar w:fldCharType="separate"/>
    </w:r>
    <w:r w:rsidR="00B85CD9">
      <w:rPr>
        <w:rFonts w:ascii="Palatino Linotype" w:hAnsi="Palatino Linotype"/>
        <w:noProof/>
        <w:sz w:val="16"/>
      </w:rPr>
      <w:t>4</w:t>
    </w:r>
    <w:r w:rsidR="00303F28">
      <w:rPr>
        <w:rFonts w:ascii="Palatino Linotype" w:hAnsi="Palatino Linotype"/>
        <w:sz w:val="16"/>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D06CE7" w14:textId="77777777" w:rsidR="00627F2D" w:rsidRDefault="00C721F5" w:rsidP="00627F2D">
    <w:pPr>
      <w:pStyle w:val="MDPIheaderjournallogo"/>
    </w:pPr>
    <w:r>
      <w:rPr>
        <w:noProof/>
        <w:lang w:eastAsia="zh-CN"/>
      </w:rPr>
      <mc:AlternateContent>
        <mc:Choice Requires="wps">
          <w:drawing>
            <wp:anchor distT="45720" distB="45720" distL="114300" distR="114300" simplePos="0" relativeHeight="251657728" behindDoc="1" locked="0" layoutInCell="1" allowOverlap="1" wp14:anchorId="249762C9" wp14:editId="5EB591E2">
              <wp:simplePos x="0" y="0"/>
              <wp:positionH relativeFrom="page">
                <wp:posOffset>6029960</wp:posOffset>
              </wp:positionH>
              <wp:positionV relativeFrom="page">
                <wp:posOffset>647700</wp:posOffset>
              </wp:positionV>
              <wp:extent cx="540385" cy="709295"/>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40385" cy="709295"/>
                      </a:xfrm>
                      <a:prstGeom prst="rect">
                        <a:avLst/>
                      </a:prstGeom>
                      <a:solidFill>
                        <a:srgbClr val="FFFFFF"/>
                      </a:solidFill>
                      <a:ln w="9525">
                        <a:noFill/>
                        <a:miter lim="800000"/>
                        <a:headEnd/>
                        <a:tailEnd/>
                      </a:ln>
                    </wps:spPr>
                    <wps:txbx>
                      <w:txbxContent>
                        <w:p w14:paraId="3AE8E743" w14:textId="77777777" w:rsidR="00627F2D" w:rsidRDefault="00C721F5" w:rsidP="00627F2D">
                          <w:pPr>
                            <w:pStyle w:val="MDPIheaderjournallogo"/>
                            <w:jc w:val="center"/>
                            <w:textboxTightWrap w:val="allLines"/>
                            <w:rPr>
                              <w:i w:val="0"/>
                              <w:szCs w:val="16"/>
                            </w:rPr>
                          </w:pPr>
                          <w:r w:rsidRPr="00181401">
                            <w:rPr>
                              <w:i w:val="0"/>
                              <w:noProof/>
                              <w:szCs w:val="16"/>
                              <w:lang w:eastAsia="zh-CN"/>
                            </w:rPr>
                            <w:drawing>
                              <wp:inline distT="0" distB="0" distL="0" distR="0" wp14:anchorId="4F1F5DB9" wp14:editId="015B5575">
                                <wp:extent cx="541655" cy="355600"/>
                                <wp:effectExtent l="0" t="0" r="0" b="0"/>
                                <wp:docPr id="5" name="Picture 3" descr="C:\Users\home\Desktop\logos\ori\png\logo-mdpi.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C:\Users\home\Desktop\logos\ori\png\logo-mdpi.png"/>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1655" cy="355600"/>
                                        </a:xfrm>
                                        <a:prstGeom prst="rect">
                                          <a:avLst/>
                                        </a:prstGeom>
                                        <a:noFill/>
                                        <a:ln>
                                          <a:noFill/>
                                        </a:ln>
                                      </pic:spPr>
                                    </pic:pic>
                                  </a:graphicData>
                                </a:graphic>
                              </wp:inline>
                            </w:drawing>
                          </w:r>
                        </w:p>
                      </w:txbxContent>
                    </wps:txbx>
                    <wps:bodyPr rot="0" vert="horz" wrap="non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49762C9" id="_x0000_t202" coordsize="21600,21600" o:spt="202" path="m,l,21600r21600,l21600,xe">
              <v:stroke joinstyle="miter"/>
              <v:path gradientshapeok="t" o:connecttype="rect"/>
            </v:shapetype>
            <v:shape id="Text Box 2" o:spid="_x0000_s1026" type="#_x0000_t202" style="position:absolute;margin-left:474.8pt;margin-top:51pt;width:42.55pt;height:55.85pt;z-index:-251658752;visibility:visible;mso-wrap-style:non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" stroked="f">
              <v:textbox inset="0,0,0,0">
                <w:txbxContent>
                  <w:p w14:paraId="3AE8E743" w14:textId="77777777" w:rsidR="00627F2D" w:rsidRDefault="00C721F5" w:rsidP="00627F2D">
                    <w:pPr>
                      <w:pStyle w:val="MDPIheaderjournallogo"/>
                      <w:jc w:val="center"/>
                      <w:textboxTightWrap w:val="allLines"/>
                      <w:rPr>
                        <w:i w:val="0"/>
                        <w:szCs w:val="16"/>
                      </w:rPr>
                    </w:pPr>
                    <w:r w:rsidRPr="00181401">
                      <w:rPr>
                        <w:i w:val="0"/>
                        <w:noProof/>
                        <w:szCs w:val="16"/>
                        <w:lang w:eastAsia="zh-CN"/>
                      </w:rPr>
                      <w:drawing>
                        <wp:inline distT="0" distB="0" distL="0" distR="0" wp14:anchorId="4F1F5DB9" wp14:editId="015B5575">
                          <wp:extent cx="541655" cy="355600"/>
                          <wp:effectExtent l="0" t="0" r="0" b="0"/>
                          <wp:docPr id="5" name="Picture 3" descr="C:\Users\home\Desktop\logos\ori\png\logo-mdpi.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C:\Users\home\Desktop\logos\ori\png\logo-mdpi.png"/>
                                  <pic:cNvPicPr>
                                    <a:picLocks/>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41655" cy="355600"/>
                                  </a:xfrm>
                                  <a:prstGeom prst="rect">
                                    <a:avLst/>
                                  </a:prstGeom>
                                  <a:noFill/>
                                  <a:ln>
                                    <a:noFill/>
                                  </a:ln>
                                </pic:spPr>
                              </pic:pic>
                            </a:graphicData>
                          </a:graphic>
                        </wp:inline>
                      </w:drawing>
                    </w:r>
                  </w:p>
                </w:txbxContent>
              </v:textbox>
              <w10:wrap anchorx="page" anchory="page"/>
            </v:shape>
          </w:pict>
        </mc:Fallback>
      </mc:AlternateContent>
    </w:r>
    <w:r w:rsidRPr="00A04686">
      <w:rPr>
        <w:noProof/>
        <w:lang w:eastAsia="zh-CN"/>
      </w:rPr>
      <w:drawing>
        <wp:inline distT="0" distB="0" distL="0" distR="0" wp14:anchorId="76AA7546" wp14:editId="0461E709">
          <wp:extent cx="1642745" cy="431800"/>
          <wp:effectExtent l="0" t="0" r="0" b="0"/>
          <wp:docPr id="4" name="Picture 5" descr="C:\Users\home\Desktop\logos\带白边的logo\JCDD-Water\Viruses\viruses-high-0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C:\Users\home\Desktop\logos\带白边的logo\JCDD-Water\Viruses\viruses-high-01.png"/>
                  <pic:cNvPicPr>
                    <a:picLocks/>
                  </pic:cNvPicPr>
                </pic:nvPicPr>
                <pic:blipFill>
                  <a:blip r:embed="rId3">
                    <a:extLst>
                      <a:ext uri="{28A0092B-C50C-407E-A947-70E740481C1C}">
                        <a14:useLocalDpi xmlns:a14="http://schemas.microsoft.com/office/drawing/2010/main" val="0"/>
                      </a:ext>
                    </a:extLst>
                  </a:blip>
                  <a:srcRect l="3426" t="11539" b="8524"/>
                  <a:stretch>
                    <a:fillRect/>
                  </a:stretch>
                </pic:blipFill>
                <pic:spPr bwMode="auto">
                  <a:xfrm>
                    <a:off x="0" y="0"/>
                    <a:ext cx="1642745" cy="4318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0A245F"/>
    <w:multiLevelType w:val="hybridMultilevel"/>
    <w:tmpl w:val="29E20A30"/>
    <w:lvl w:ilvl="0" w:tplc="1AF444CE">
      <w:start w:val="1"/>
      <w:numFmt w:val="decimal"/>
      <w:pStyle w:val="MDPI71References"/>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805051C"/>
    <w:multiLevelType w:val="hybridMultilevel"/>
    <w:tmpl w:val="D6480D34"/>
    <w:lvl w:ilvl="0" w:tplc="CDCEE7DA">
      <w:start w:val="1"/>
      <w:numFmt w:val="decimal"/>
      <w:pStyle w:val="MDPI37itemize"/>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2" w15:restartNumberingAfterBreak="0">
    <w:nsid w:val="369A6535"/>
    <w:multiLevelType w:val="hybridMultilevel"/>
    <w:tmpl w:val="3CB68362"/>
    <w:lvl w:ilvl="0" w:tplc="B2367048">
      <w:start w:val="1"/>
      <w:numFmt w:val="bullet"/>
      <w:pStyle w:val="MDPI38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num w:numId="1">
    <w:abstractNumId w:val="1"/>
  </w:num>
  <w:num w:numId="2">
    <w:abstractNumId w:val="2"/>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Bloom PhD, Jesse D">
    <w15:presenceInfo w15:providerId="AD" w15:userId="S::jbloom@fredhutch.org::e17e4af4-92ba-4f4f-89d8-f6d4f550182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spelling="clean" w:grammar="clean"/>
  <w:attachedTemplate r:id="rId1"/>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E7A"/>
    <w:rsid w:val="00004CC3"/>
    <w:rsid w:val="000065E7"/>
    <w:rsid w:val="0001299B"/>
    <w:rsid w:val="00032B6A"/>
    <w:rsid w:val="00034B84"/>
    <w:rsid w:val="000424C0"/>
    <w:rsid w:val="0004621F"/>
    <w:rsid w:val="00071349"/>
    <w:rsid w:val="00074457"/>
    <w:rsid w:val="00074CDF"/>
    <w:rsid w:val="000836BF"/>
    <w:rsid w:val="00092982"/>
    <w:rsid w:val="000A115F"/>
    <w:rsid w:val="000A4430"/>
    <w:rsid w:val="000B4C54"/>
    <w:rsid w:val="000E592B"/>
    <w:rsid w:val="00104223"/>
    <w:rsid w:val="0012041F"/>
    <w:rsid w:val="0012224E"/>
    <w:rsid w:val="001271B0"/>
    <w:rsid w:val="0014404D"/>
    <w:rsid w:val="00164E0D"/>
    <w:rsid w:val="00173E2D"/>
    <w:rsid w:val="00181401"/>
    <w:rsid w:val="00183322"/>
    <w:rsid w:val="001938B7"/>
    <w:rsid w:val="0019424C"/>
    <w:rsid w:val="00194891"/>
    <w:rsid w:val="001C3BDF"/>
    <w:rsid w:val="001D20FA"/>
    <w:rsid w:val="001E0EF6"/>
    <w:rsid w:val="001E1AEB"/>
    <w:rsid w:val="001E2AEB"/>
    <w:rsid w:val="00211D56"/>
    <w:rsid w:val="00212C49"/>
    <w:rsid w:val="00216F03"/>
    <w:rsid w:val="00232593"/>
    <w:rsid w:val="00232A81"/>
    <w:rsid w:val="00256504"/>
    <w:rsid w:val="00266D3D"/>
    <w:rsid w:val="00276D2D"/>
    <w:rsid w:val="00280D5D"/>
    <w:rsid w:val="00287499"/>
    <w:rsid w:val="002A4BF7"/>
    <w:rsid w:val="002A5BB0"/>
    <w:rsid w:val="002A61DC"/>
    <w:rsid w:val="002A7852"/>
    <w:rsid w:val="00300EE6"/>
    <w:rsid w:val="00303F28"/>
    <w:rsid w:val="00325AE9"/>
    <w:rsid w:val="00326141"/>
    <w:rsid w:val="00340113"/>
    <w:rsid w:val="00352574"/>
    <w:rsid w:val="00360AC7"/>
    <w:rsid w:val="00361DC8"/>
    <w:rsid w:val="00362F96"/>
    <w:rsid w:val="00363632"/>
    <w:rsid w:val="00365E65"/>
    <w:rsid w:val="003747EA"/>
    <w:rsid w:val="00396888"/>
    <w:rsid w:val="003A0FCA"/>
    <w:rsid w:val="003B4E9D"/>
    <w:rsid w:val="003C1019"/>
    <w:rsid w:val="003C4CD7"/>
    <w:rsid w:val="003D0F14"/>
    <w:rsid w:val="003D5391"/>
    <w:rsid w:val="003D5864"/>
    <w:rsid w:val="003E28FF"/>
    <w:rsid w:val="003E4834"/>
    <w:rsid w:val="003F1DBF"/>
    <w:rsid w:val="003F4DF2"/>
    <w:rsid w:val="00400246"/>
    <w:rsid w:val="004019C6"/>
    <w:rsid w:val="00401D30"/>
    <w:rsid w:val="00427DC5"/>
    <w:rsid w:val="00457E7A"/>
    <w:rsid w:val="004616E3"/>
    <w:rsid w:val="00473630"/>
    <w:rsid w:val="0048139C"/>
    <w:rsid w:val="004C2FDD"/>
    <w:rsid w:val="004C324F"/>
    <w:rsid w:val="004F25AC"/>
    <w:rsid w:val="005105E8"/>
    <w:rsid w:val="00532A09"/>
    <w:rsid w:val="005503B2"/>
    <w:rsid w:val="00562C98"/>
    <w:rsid w:val="005739D8"/>
    <w:rsid w:val="005924A8"/>
    <w:rsid w:val="005A140C"/>
    <w:rsid w:val="005B4477"/>
    <w:rsid w:val="005C4B21"/>
    <w:rsid w:val="005D4603"/>
    <w:rsid w:val="005D632C"/>
    <w:rsid w:val="00605102"/>
    <w:rsid w:val="00605AC9"/>
    <w:rsid w:val="0061281F"/>
    <w:rsid w:val="0062401A"/>
    <w:rsid w:val="00627F2D"/>
    <w:rsid w:val="006579AA"/>
    <w:rsid w:val="00665284"/>
    <w:rsid w:val="00674009"/>
    <w:rsid w:val="00676478"/>
    <w:rsid w:val="00692393"/>
    <w:rsid w:val="006B7F42"/>
    <w:rsid w:val="006C1F23"/>
    <w:rsid w:val="006C5456"/>
    <w:rsid w:val="006C5BC1"/>
    <w:rsid w:val="006D73A0"/>
    <w:rsid w:val="00712772"/>
    <w:rsid w:val="00721CC6"/>
    <w:rsid w:val="00724714"/>
    <w:rsid w:val="00730E2C"/>
    <w:rsid w:val="00761594"/>
    <w:rsid w:val="007750E6"/>
    <w:rsid w:val="00784F31"/>
    <w:rsid w:val="007B0A72"/>
    <w:rsid w:val="007B142B"/>
    <w:rsid w:val="007B5FA4"/>
    <w:rsid w:val="007C64C8"/>
    <w:rsid w:val="007E6D20"/>
    <w:rsid w:val="007F7C8C"/>
    <w:rsid w:val="00804145"/>
    <w:rsid w:val="008250B5"/>
    <w:rsid w:val="00827475"/>
    <w:rsid w:val="00842E21"/>
    <w:rsid w:val="00862C22"/>
    <w:rsid w:val="0088201B"/>
    <w:rsid w:val="00892446"/>
    <w:rsid w:val="0089577B"/>
    <w:rsid w:val="008A7D6B"/>
    <w:rsid w:val="008B079D"/>
    <w:rsid w:val="008D460D"/>
    <w:rsid w:val="008E7C6A"/>
    <w:rsid w:val="008F413F"/>
    <w:rsid w:val="00920345"/>
    <w:rsid w:val="009221F9"/>
    <w:rsid w:val="0092278D"/>
    <w:rsid w:val="00923803"/>
    <w:rsid w:val="0093098C"/>
    <w:rsid w:val="009445F1"/>
    <w:rsid w:val="009537A4"/>
    <w:rsid w:val="009675C3"/>
    <w:rsid w:val="00967F60"/>
    <w:rsid w:val="00985BC4"/>
    <w:rsid w:val="00985D46"/>
    <w:rsid w:val="00990882"/>
    <w:rsid w:val="00996168"/>
    <w:rsid w:val="009963CB"/>
    <w:rsid w:val="009B110C"/>
    <w:rsid w:val="009C2453"/>
    <w:rsid w:val="009D4CBB"/>
    <w:rsid w:val="009F14D0"/>
    <w:rsid w:val="009F70E6"/>
    <w:rsid w:val="00A00AA8"/>
    <w:rsid w:val="00A0791D"/>
    <w:rsid w:val="00A119D4"/>
    <w:rsid w:val="00A1223D"/>
    <w:rsid w:val="00A21C8B"/>
    <w:rsid w:val="00A262D1"/>
    <w:rsid w:val="00A271F1"/>
    <w:rsid w:val="00A32030"/>
    <w:rsid w:val="00A324D7"/>
    <w:rsid w:val="00A43AF7"/>
    <w:rsid w:val="00A57F20"/>
    <w:rsid w:val="00A633AC"/>
    <w:rsid w:val="00A6631E"/>
    <w:rsid w:val="00A6656C"/>
    <w:rsid w:val="00A74C97"/>
    <w:rsid w:val="00A760E7"/>
    <w:rsid w:val="00AC474A"/>
    <w:rsid w:val="00AC60AF"/>
    <w:rsid w:val="00AD32B8"/>
    <w:rsid w:val="00AE4426"/>
    <w:rsid w:val="00AE5CE9"/>
    <w:rsid w:val="00AF667A"/>
    <w:rsid w:val="00B14B94"/>
    <w:rsid w:val="00B22624"/>
    <w:rsid w:val="00B234E8"/>
    <w:rsid w:val="00B26ED4"/>
    <w:rsid w:val="00B44F18"/>
    <w:rsid w:val="00B63BE3"/>
    <w:rsid w:val="00B74FD9"/>
    <w:rsid w:val="00B82C73"/>
    <w:rsid w:val="00B85CD9"/>
    <w:rsid w:val="00B9647B"/>
    <w:rsid w:val="00B9677A"/>
    <w:rsid w:val="00BA05A2"/>
    <w:rsid w:val="00BA0F34"/>
    <w:rsid w:val="00BB0C20"/>
    <w:rsid w:val="00BB25ED"/>
    <w:rsid w:val="00BE2CFD"/>
    <w:rsid w:val="00BE2F59"/>
    <w:rsid w:val="00BF1E76"/>
    <w:rsid w:val="00BF687D"/>
    <w:rsid w:val="00C41326"/>
    <w:rsid w:val="00C455FB"/>
    <w:rsid w:val="00C50A66"/>
    <w:rsid w:val="00C56DA0"/>
    <w:rsid w:val="00C56EB6"/>
    <w:rsid w:val="00C57F33"/>
    <w:rsid w:val="00C6540F"/>
    <w:rsid w:val="00C721F5"/>
    <w:rsid w:val="00C74702"/>
    <w:rsid w:val="00C74FF9"/>
    <w:rsid w:val="00C93A04"/>
    <w:rsid w:val="00CA0554"/>
    <w:rsid w:val="00CA2A4C"/>
    <w:rsid w:val="00CB69EA"/>
    <w:rsid w:val="00CC6B54"/>
    <w:rsid w:val="00CD648C"/>
    <w:rsid w:val="00CE0023"/>
    <w:rsid w:val="00CE5EC0"/>
    <w:rsid w:val="00CF0059"/>
    <w:rsid w:val="00CF705A"/>
    <w:rsid w:val="00D04714"/>
    <w:rsid w:val="00D12CC5"/>
    <w:rsid w:val="00D12E93"/>
    <w:rsid w:val="00D1751D"/>
    <w:rsid w:val="00D2075C"/>
    <w:rsid w:val="00D31F3A"/>
    <w:rsid w:val="00D32186"/>
    <w:rsid w:val="00D364D0"/>
    <w:rsid w:val="00D42548"/>
    <w:rsid w:val="00D5078F"/>
    <w:rsid w:val="00D544C4"/>
    <w:rsid w:val="00D616D7"/>
    <w:rsid w:val="00D6288B"/>
    <w:rsid w:val="00D85FFB"/>
    <w:rsid w:val="00D86915"/>
    <w:rsid w:val="00DA4227"/>
    <w:rsid w:val="00DA5CF6"/>
    <w:rsid w:val="00DD0C0D"/>
    <w:rsid w:val="00DE0A40"/>
    <w:rsid w:val="00DE57BF"/>
    <w:rsid w:val="00DF168B"/>
    <w:rsid w:val="00E02D10"/>
    <w:rsid w:val="00E1121C"/>
    <w:rsid w:val="00E17029"/>
    <w:rsid w:val="00E17E43"/>
    <w:rsid w:val="00E2041B"/>
    <w:rsid w:val="00E21748"/>
    <w:rsid w:val="00E25C20"/>
    <w:rsid w:val="00E37AF0"/>
    <w:rsid w:val="00E464AE"/>
    <w:rsid w:val="00E5131B"/>
    <w:rsid w:val="00E55A0B"/>
    <w:rsid w:val="00E65380"/>
    <w:rsid w:val="00E65C58"/>
    <w:rsid w:val="00E72744"/>
    <w:rsid w:val="00E8621E"/>
    <w:rsid w:val="00EA6B46"/>
    <w:rsid w:val="00EC3455"/>
    <w:rsid w:val="00EC70E9"/>
    <w:rsid w:val="00ED6D11"/>
    <w:rsid w:val="00EE6BC7"/>
    <w:rsid w:val="00F04C76"/>
    <w:rsid w:val="00F228AC"/>
    <w:rsid w:val="00F25DC8"/>
    <w:rsid w:val="00F3194F"/>
    <w:rsid w:val="00F3427B"/>
    <w:rsid w:val="00F41033"/>
    <w:rsid w:val="00F74945"/>
    <w:rsid w:val="00F774FE"/>
    <w:rsid w:val="00F95076"/>
    <w:rsid w:val="00FA3E6D"/>
    <w:rsid w:val="00FB024F"/>
    <w:rsid w:val="00FC05DF"/>
    <w:rsid w:val="00FC0BB0"/>
    <w:rsid w:val="00FC4288"/>
    <w:rsid w:val="00FC6D32"/>
    <w:rsid w:val="00FD1097"/>
    <w:rsid w:val="00FD4509"/>
    <w:rsid w:val="00FE0DE4"/>
    <w:rsid w:val="00FE383D"/>
    <w:rsid w:val="00FE7F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A4447EB"/>
  <w15:chartTrackingRefBased/>
  <w15:docId w15:val="{CE4C630E-46F7-E741-AC75-6A1C425F8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SimSu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1401"/>
    <w:pPr>
      <w:spacing w:line="340" w:lineRule="atLeast"/>
      <w:jc w:val="both"/>
    </w:pPr>
    <w:rPr>
      <w:rFonts w:ascii="Times New Roman" w:eastAsia="Times New Roman" w:hAnsi="Times New Roman"/>
      <w:color w:val="000000"/>
      <w:sz w:val="24"/>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DPI11articletype">
    <w:name w:val="MDPI_1.1_article_type"/>
    <w:basedOn w:val="MDPI31text"/>
    <w:next w:val="MDPI12title"/>
    <w:qFormat/>
    <w:rsid w:val="00181401"/>
    <w:pPr>
      <w:spacing w:before="240" w:line="240" w:lineRule="auto"/>
      <w:ind w:firstLine="0"/>
      <w:jc w:val="left"/>
    </w:pPr>
    <w:rPr>
      <w:i/>
    </w:rPr>
  </w:style>
  <w:style w:type="paragraph" w:customStyle="1" w:styleId="MDPI12title">
    <w:name w:val="MDPI_1.2_title"/>
    <w:next w:val="MDPI13authornames"/>
    <w:qFormat/>
    <w:rsid w:val="00181401"/>
    <w:pPr>
      <w:adjustRightInd w:val="0"/>
      <w:snapToGrid w:val="0"/>
      <w:spacing w:after="240" w:line="400" w:lineRule="exact"/>
    </w:pPr>
    <w:rPr>
      <w:rFonts w:ascii="Palatino Linotype" w:eastAsia="Times New Roman" w:hAnsi="Palatino Linotype"/>
      <w:b/>
      <w:snapToGrid w:val="0"/>
      <w:color w:val="000000"/>
      <w:sz w:val="36"/>
      <w:lang w:eastAsia="de-DE" w:bidi="en-US"/>
    </w:rPr>
  </w:style>
  <w:style w:type="paragraph" w:customStyle="1" w:styleId="MDPI13authornames">
    <w:name w:val="MDPI_1.3_authornames"/>
    <w:basedOn w:val="MDPI31text"/>
    <w:next w:val="MDPI14history"/>
    <w:qFormat/>
    <w:rsid w:val="00181401"/>
    <w:pPr>
      <w:spacing w:after="120"/>
      <w:ind w:firstLine="0"/>
      <w:jc w:val="left"/>
    </w:pPr>
    <w:rPr>
      <w:b/>
      <w:snapToGrid/>
    </w:rPr>
  </w:style>
  <w:style w:type="paragraph" w:customStyle="1" w:styleId="MDPI14history">
    <w:name w:val="MDPI_1.4_history"/>
    <w:basedOn w:val="MDPI62Acknowledgments"/>
    <w:next w:val="Normal"/>
    <w:qFormat/>
    <w:rsid w:val="00181401"/>
    <w:pPr>
      <w:ind w:left="113"/>
      <w:jc w:val="left"/>
    </w:pPr>
    <w:rPr>
      <w:snapToGrid/>
    </w:rPr>
  </w:style>
  <w:style w:type="paragraph" w:customStyle="1" w:styleId="MDPI16affiliation">
    <w:name w:val="MDPI_1.6_affiliation"/>
    <w:basedOn w:val="MDPI62Acknowledgments"/>
    <w:qFormat/>
    <w:rsid w:val="00181401"/>
    <w:pPr>
      <w:spacing w:before="0"/>
      <w:ind w:left="311" w:hanging="198"/>
      <w:jc w:val="left"/>
    </w:pPr>
    <w:rPr>
      <w:snapToGrid/>
      <w:szCs w:val="18"/>
    </w:rPr>
  </w:style>
  <w:style w:type="paragraph" w:customStyle="1" w:styleId="MDPI17abstract">
    <w:name w:val="MDPI_1.7_abstract"/>
    <w:basedOn w:val="MDPI31text"/>
    <w:next w:val="MDPI18keywords"/>
    <w:qFormat/>
    <w:rsid w:val="00181401"/>
    <w:pPr>
      <w:spacing w:before="240"/>
      <w:ind w:left="113" w:firstLine="0"/>
    </w:pPr>
    <w:rPr>
      <w:snapToGrid/>
    </w:rPr>
  </w:style>
  <w:style w:type="paragraph" w:customStyle="1" w:styleId="MDPI18keywords">
    <w:name w:val="MDPI_1.8_keywords"/>
    <w:basedOn w:val="MDPI31text"/>
    <w:next w:val="Normal"/>
    <w:qFormat/>
    <w:rsid w:val="00181401"/>
    <w:pPr>
      <w:spacing w:before="240"/>
      <w:ind w:left="113" w:firstLine="0"/>
    </w:pPr>
  </w:style>
  <w:style w:type="paragraph" w:customStyle="1" w:styleId="MDPI19line">
    <w:name w:val="MDPI_1.9_line"/>
    <w:basedOn w:val="MDPI31text"/>
    <w:qFormat/>
    <w:rsid w:val="00181401"/>
    <w:pPr>
      <w:pBdr>
        <w:bottom w:val="single" w:sz="6" w:space="1" w:color="auto"/>
      </w:pBdr>
      <w:ind w:firstLine="0"/>
    </w:pPr>
    <w:rPr>
      <w:snapToGrid/>
      <w:szCs w:val="24"/>
    </w:rPr>
  </w:style>
  <w:style w:type="paragraph" w:styleId="Footer">
    <w:name w:val="footer"/>
    <w:basedOn w:val="Normal"/>
    <w:link w:val="FooterChar"/>
    <w:uiPriority w:val="99"/>
    <w:rsid w:val="00181401"/>
    <w:pPr>
      <w:tabs>
        <w:tab w:val="center" w:pos="4153"/>
        <w:tab w:val="right" w:pos="8306"/>
      </w:tabs>
      <w:snapToGrid w:val="0"/>
      <w:spacing w:line="240" w:lineRule="atLeast"/>
    </w:pPr>
    <w:rPr>
      <w:sz w:val="18"/>
      <w:szCs w:val="18"/>
    </w:rPr>
  </w:style>
  <w:style w:type="character" w:customStyle="1" w:styleId="FooterChar">
    <w:name w:val="Footer Char"/>
    <w:link w:val="Footer"/>
    <w:uiPriority w:val="99"/>
    <w:rsid w:val="00181401"/>
    <w:rPr>
      <w:rFonts w:ascii="Times New Roman" w:eastAsia="Times New Roman" w:hAnsi="Times New Roman" w:cs="Times New Roman"/>
      <w:color w:val="000000"/>
      <w:kern w:val="0"/>
      <w:sz w:val="18"/>
      <w:szCs w:val="18"/>
      <w:lang w:eastAsia="de-DE"/>
    </w:rPr>
  </w:style>
  <w:style w:type="paragraph" w:styleId="Header">
    <w:name w:val="header"/>
    <w:basedOn w:val="Normal"/>
    <w:link w:val="HeaderChar"/>
    <w:uiPriority w:val="99"/>
    <w:rsid w:val="00181401"/>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HeaderChar">
    <w:name w:val="Header Char"/>
    <w:link w:val="Header"/>
    <w:uiPriority w:val="99"/>
    <w:rsid w:val="00181401"/>
    <w:rPr>
      <w:rFonts w:ascii="Times New Roman" w:eastAsia="Times New Roman" w:hAnsi="Times New Roman" w:cs="Times New Roman"/>
      <w:color w:val="000000"/>
      <w:kern w:val="0"/>
      <w:sz w:val="18"/>
      <w:szCs w:val="18"/>
      <w:lang w:eastAsia="de-DE"/>
    </w:rPr>
  </w:style>
  <w:style w:type="paragraph" w:customStyle="1" w:styleId="MDPIheaderjournallogo">
    <w:name w:val="MDPI_header_journal_logo"/>
    <w:qFormat/>
    <w:rsid w:val="00181401"/>
    <w:pPr>
      <w:adjustRightInd w:val="0"/>
      <w:snapToGrid w:val="0"/>
    </w:pPr>
    <w:rPr>
      <w:rFonts w:ascii="Palatino Linotype" w:eastAsia="Times New Roman" w:hAnsi="Palatino Linotype"/>
      <w:i/>
      <w:color w:val="000000"/>
      <w:sz w:val="24"/>
      <w:szCs w:val="22"/>
      <w:lang w:eastAsia="de-CH"/>
    </w:rPr>
  </w:style>
  <w:style w:type="paragraph" w:customStyle="1" w:styleId="MDPI32textnoindent">
    <w:name w:val="MDPI_3.2_text_no_indent"/>
    <w:basedOn w:val="MDPI31text"/>
    <w:qFormat/>
    <w:rsid w:val="00181401"/>
    <w:pPr>
      <w:ind w:firstLine="0"/>
    </w:pPr>
  </w:style>
  <w:style w:type="paragraph" w:customStyle="1" w:styleId="MDPI33textspaceafter">
    <w:name w:val="MDPI_3.3_text_space_after"/>
    <w:basedOn w:val="MDPI31text"/>
    <w:qFormat/>
    <w:rsid w:val="00181401"/>
    <w:pPr>
      <w:spacing w:after="240"/>
    </w:pPr>
  </w:style>
  <w:style w:type="paragraph" w:customStyle="1" w:styleId="MDPI35textbeforelist">
    <w:name w:val="MDPI_3.5_text_before_list"/>
    <w:basedOn w:val="MDPI31text"/>
    <w:qFormat/>
    <w:rsid w:val="00181401"/>
    <w:pPr>
      <w:spacing w:after="120"/>
    </w:pPr>
  </w:style>
  <w:style w:type="paragraph" w:customStyle="1" w:styleId="MDPI36textafterlist">
    <w:name w:val="MDPI_3.6_text_after_list"/>
    <w:basedOn w:val="MDPI31text"/>
    <w:qFormat/>
    <w:rsid w:val="00181401"/>
    <w:pPr>
      <w:spacing w:before="120"/>
    </w:pPr>
  </w:style>
  <w:style w:type="paragraph" w:customStyle="1" w:styleId="MDPI37itemize">
    <w:name w:val="MDPI_3.7_itemize"/>
    <w:basedOn w:val="MDPI31text"/>
    <w:qFormat/>
    <w:rsid w:val="00181401"/>
    <w:pPr>
      <w:numPr>
        <w:numId w:val="1"/>
      </w:numPr>
      <w:ind w:left="425" w:hanging="425"/>
    </w:pPr>
  </w:style>
  <w:style w:type="paragraph" w:customStyle="1" w:styleId="MDPI38bullet">
    <w:name w:val="MDPI_3.8_bullet"/>
    <w:basedOn w:val="MDPI31text"/>
    <w:qFormat/>
    <w:rsid w:val="00181401"/>
    <w:pPr>
      <w:numPr>
        <w:numId w:val="2"/>
      </w:numPr>
      <w:ind w:left="425" w:hanging="425"/>
    </w:pPr>
  </w:style>
  <w:style w:type="paragraph" w:customStyle="1" w:styleId="MDPI39equation">
    <w:name w:val="MDPI_3.9_equation"/>
    <w:basedOn w:val="MDPI31text"/>
    <w:qFormat/>
    <w:rsid w:val="00181401"/>
    <w:pPr>
      <w:spacing w:before="120" w:after="120"/>
      <w:ind w:left="709" w:firstLine="0"/>
      <w:jc w:val="center"/>
    </w:pPr>
  </w:style>
  <w:style w:type="paragraph" w:customStyle="1" w:styleId="MDPI3aequationnumber">
    <w:name w:val="MDPI_3.a_equation_number"/>
    <w:basedOn w:val="MDPI31text"/>
    <w:qFormat/>
    <w:rsid w:val="00181401"/>
    <w:pPr>
      <w:spacing w:before="120" w:after="120" w:line="240" w:lineRule="auto"/>
      <w:ind w:firstLine="0"/>
      <w:jc w:val="right"/>
    </w:pPr>
  </w:style>
  <w:style w:type="paragraph" w:customStyle="1" w:styleId="MDPI62Acknowledgments">
    <w:name w:val="MDPI_6.2_Acknowledgments"/>
    <w:qFormat/>
    <w:rsid w:val="00181401"/>
    <w:pPr>
      <w:adjustRightInd w:val="0"/>
      <w:snapToGrid w:val="0"/>
      <w:spacing w:before="120" w:line="200" w:lineRule="atLeast"/>
      <w:jc w:val="both"/>
    </w:pPr>
    <w:rPr>
      <w:rFonts w:ascii="Palatino Linotype" w:eastAsia="Times New Roman" w:hAnsi="Palatino Linotype"/>
      <w:snapToGrid w:val="0"/>
      <w:color w:val="000000"/>
      <w:sz w:val="18"/>
      <w:lang w:eastAsia="de-DE" w:bidi="en-US"/>
    </w:rPr>
  </w:style>
  <w:style w:type="paragraph" w:customStyle="1" w:styleId="MDPI41tablecaption">
    <w:name w:val="MDPI_4.1_table_caption"/>
    <w:basedOn w:val="MDPI62Acknowledgments"/>
    <w:qFormat/>
    <w:rsid w:val="00181401"/>
    <w:pPr>
      <w:spacing w:before="240" w:after="120" w:line="260" w:lineRule="atLeast"/>
      <w:ind w:left="425" w:right="425"/>
    </w:pPr>
    <w:rPr>
      <w:snapToGrid/>
      <w:szCs w:val="22"/>
    </w:rPr>
  </w:style>
  <w:style w:type="paragraph" w:customStyle="1" w:styleId="MDPI42tablebody">
    <w:name w:val="MDPI_4.2_table_body"/>
    <w:qFormat/>
    <w:rsid w:val="00FE7F32"/>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43tablefooter">
    <w:name w:val="MDPI_4.3_table_footer"/>
    <w:basedOn w:val="MDPI41tablecaption"/>
    <w:next w:val="MDPI31text"/>
    <w:qFormat/>
    <w:rsid w:val="00181401"/>
    <w:pPr>
      <w:spacing w:before="0"/>
      <w:ind w:left="0" w:right="0"/>
    </w:pPr>
  </w:style>
  <w:style w:type="paragraph" w:customStyle="1" w:styleId="MDPI51figurecaption">
    <w:name w:val="MDPI_5.1_figure_caption"/>
    <w:basedOn w:val="MDPI62Acknowledgments"/>
    <w:qFormat/>
    <w:rsid w:val="00181401"/>
    <w:pPr>
      <w:spacing w:after="240" w:line="260" w:lineRule="atLeast"/>
      <w:ind w:left="425" w:right="425"/>
    </w:pPr>
    <w:rPr>
      <w:snapToGrid/>
    </w:rPr>
  </w:style>
  <w:style w:type="paragraph" w:customStyle="1" w:styleId="MDPI52figure">
    <w:name w:val="MDPI_5.2_figure"/>
    <w:qFormat/>
    <w:rsid w:val="00181401"/>
    <w:pPr>
      <w:jc w:val="center"/>
    </w:pPr>
    <w:rPr>
      <w:rFonts w:ascii="Palatino Linotype" w:eastAsia="Times New Roman" w:hAnsi="Palatino Linotype"/>
      <w:snapToGrid w:val="0"/>
      <w:color w:val="000000"/>
      <w:sz w:val="24"/>
      <w:lang w:eastAsia="de-DE" w:bidi="en-US"/>
    </w:rPr>
  </w:style>
  <w:style w:type="paragraph" w:customStyle="1" w:styleId="MDPI61Supplementary">
    <w:name w:val="MDPI_6.1_Supplementary"/>
    <w:basedOn w:val="MDPI62Acknowledgments"/>
    <w:qFormat/>
    <w:rsid w:val="00181401"/>
    <w:pPr>
      <w:spacing w:before="240"/>
    </w:pPr>
    <w:rPr>
      <w:lang w:eastAsia="en-US"/>
    </w:rPr>
  </w:style>
  <w:style w:type="paragraph" w:customStyle="1" w:styleId="MDPI63AuthorContributions">
    <w:name w:val="MDPI_6.3_AuthorContributions"/>
    <w:basedOn w:val="MDPI62Acknowledgments"/>
    <w:qFormat/>
    <w:rsid w:val="00181401"/>
    <w:rPr>
      <w:rFonts w:eastAsia="SimSun"/>
      <w:color w:val="auto"/>
      <w:lang w:eastAsia="en-US"/>
    </w:rPr>
  </w:style>
  <w:style w:type="paragraph" w:customStyle="1" w:styleId="MDPI64CoI">
    <w:name w:val="MDPI_6.4_CoI"/>
    <w:basedOn w:val="MDPI62Acknowledgments"/>
    <w:qFormat/>
    <w:rsid w:val="00181401"/>
  </w:style>
  <w:style w:type="paragraph" w:customStyle="1" w:styleId="MDPI31text">
    <w:name w:val="MDPI_3.1_text"/>
    <w:qFormat/>
    <w:rsid w:val="00181401"/>
    <w:pPr>
      <w:adjustRightInd w:val="0"/>
      <w:snapToGrid w:val="0"/>
      <w:spacing w:line="260" w:lineRule="atLeast"/>
      <w:ind w:firstLine="425"/>
      <w:jc w:val="both"/>
    </w:pPr>
    <w:rPr>
      <w:rFonts w:ascii="Palatino Linotype" w:eastAsia="Times New Roman" w:hAnsi="Palatino Linotype"/>
      <w:snapToGrid w:val="0"/>
      <w:color w:val="000000"/>
      <w:szCs w:val="22"/>
      <w:lang w:eastAsia="de-DE" w:bidi="en-US"/>
    </w:rPr>
  </w:style>
  <w:style w:type="paragraph" w:customStyle="1" w:styleId="MDPI23heading3">
    <w:name w:val="MDPI_2.3_heading3"/>
    <w:basedOn w:val="MDPI31text"/>
    <w:qFormat/>
    <w:rsid w:val="00181401"/>
    <w:pPr>
      <w:spacing w:before="240" w:after="120"/>
      <w:ind w:firstLine="0"/>
      <w:jc w:val="left"/>
      <w:outlineLvl w:val="2"/>
    </w:pPr>
  </w:style>
  <w:style w:type="paragraph" w:customStyle="1" w:styleId="MDPI21heading1">
    <w:name w:val="MDPI_2.1_heading1"/>
    <w:basedOn w:val="MDPI23heading3"/>
    <w:qFormat/>
    <w:rsid w:val="00181401"/>
    <w:pPr>
      <w:outlineLvl w:val="0"/>
    </w:pPr>
    <w:rPr>
      <w:b/>
    </w:rPr>
  </w:style>
  <w:style w:type="paragraph" w:customStyle="1" w:styleId="MDPI22heading2">
    <w:name w:val="MDPI_2.2_heading2"/>
    <w:basedOn w:val="Normal"/>
    <w:qFormat/>
    <w:rsid w:val="00181401"/>
    <w:pPr>
      <w:kinsoku w:val="0"/>
      <w:overflowPunct w:val="0"/>
      <w:autoSpaceDE w:val="0"/>
      <w:autoSpaceDN w:val="0"/>
      <w:adjustRightInd w:val="0"/>
      <w:snapToGrid w:val="0"/>
      <w:spacing w:before="240" w:after="120" w:line="260" w:lineRule="atLeast"/>
      <w:jc w:val="left"/>
      <w:outlineLvl w:val="1"/>
    </w:pPr>
    <w:rPr>
      <w:rFonts w:ascii="Palatino Linotype" w:hAnsi="Palatino Linotype"/>
      <w:i/>
      <w:noProof/>
      <w:snapToGrid w:val="0"/>
      <w:sz w:val="20"/>
      <w:szCs w:val="22"/>
      <w:lang w:bidi="en-US"/>
    </w:rPr>
  </w:style>
  <w:style w:type="paragraph" w:customStyle="1" w:styleId="MDPI71References">
    <w:name w:val="MDPI_7.1_References"/>
    <w:basedOn w:val="MDPI62Acknowledgments"/>
    <w:qFormat/>
    <w:rsid w:val="00181401"/>
    <w:pPr>
      <w:numPr>
        <w:numId w:val="3"/>
      </w:numPr>
      <w:spacing w:before="0" w:line="260" w:lineRule="atLeast"/>
      <w:ind w:left="425" w:hanging="425"/>
    </w:pPr>
  </w:style>
  <w:style w:type="paragraph" w:styleId="BalloonText">
    <w:name w:val="Balloon Text"/>
    <w:basedOn w:val="Normal"/>
    <w:link w:val="BalloonTextChar"/>
    <w:uiPriority w:val="99"/>
    <w:semiHidden/>
    <w:unhideWhenUsed/>
    <w:rsid w:val="00181401"/>
    <w:pPr>
      <w:spacing w:line="240" w:lineRule="auto"/>
    </w:pPr>
    <w:rPr>
      <w:sz w:val="18"/>
      <w:szCs w:val="18"/>
    </w:rPr>
  </w:style>
  <w:style w:type="character" w:customStyle="1" w:styleId="BalloonTextChar">
    <w:name w:val="Balloon Text Char"/>
    <w:link w:val="BalloonText"/>
    <w:uiPriority w:val="99"/>
    <w:semiHidden/>
    <w:rsid w:val="00181401"/>
    <w:rPr>
      <w:rFonts w:ascii="Times New Roman" w:eastAsia="Times New Roman" w:hAnsi="Times New Roman" w:cs="Times New Roman"/>
      <w:color w:val="000000"/>
      <w:kern w:val="0"/>
      <w:sz w:val="18"/>
      <w:szCs w:val="18"/>
      <w:lang w:eastAsia="de-DE"/>
    </w:rPr>
  </w:style>
  <w:style w:type="character" w:styleId="LineNumber">
    <w:name w:val="line number"/>
    <w:basedOn w:val="DefaultParagraphFont"/>
    <w:uiPriority w:val="99"/>
    <w:semiHidden/>
    <w:unhideWhenUsed/>
    <w:rsid w:val="00181401"/>
  </w:style>
  <w:style w:type="table" w:customStyle="1" w:styleId="MDPI41threelinetable">
    <w:name w:val="MDPI_4.1_three_line_table"/>
    <w:basedOn w:val="TableNormal"/>
    <w:uiPriority w:val="99"/>
    <w:rsid w:val="00FE7F32"/>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Calibri Light" w:hAnsi="Calibri Light"/>
        <w:b/>
        <w:i w:val="0"/>
        <w:sz w:val="20"/>
      </w:rPr>
      <w:tblPr/>
      <w:tcPr>
        <w:tcBorders>
          <w:bottom w:val="single" w:sz="4" w:space="0" w:color="auto"/>
        </w:tcBorders>
      </w:tcPr>
    </w:tblStylePr>
  </w:style>
  <w:style w:type="character" w:styleId="Hyperlink">
    <w:name w:val="Hyperlink"/>
    <w:uiPriority w:val="99"/>
    <w:unhideWhenUsed/>
    <w:rsid w:val="009F14D0"/>
    <w:rPr>
      <w:color w:val="0563C1"/>
      <w:u w:val="single"/>
    </w:rPr>
  </w:style>
  <w:style w:type="character" w:styleId="UnresolvedMention">
    <w:name w:val="Unresolved Mention"/>
    <w:uiPriority w:val="99"/>
    <w:semiHidden/>
    <w:unhideWhenUsed/>
    <w:rsid w:val="000065E7"/>
    <w:rPr>
      <w:color w:val="605E5C"/>
      <w:shd w:val="clear" w:color="auto" w:fill="E1DFDD"/>
    </w:rPr>
  </w:style>
  <w:style w:type="table" w:styleId="TableGrid">
    <w:name w:val="Table Grid"/>
    <w:basedOn w:val="TableNormal"/>
    <w:uiPriority w:val="59"/>
    <w:rsid w:val="00FD45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FD4509"/>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styleId="CommentReference">
    <w:name w:val="annotation reference"/>
    <w:basedOn w:val="DefaultParagraphFont"/>
    <w:uiPriority w:val="99"/>
    <w:semiHidden/>
    <w:unhideWhenUsed/>
    <w:rsid w:val="00CB69EA"/>
    <w:rPr>
      <w:sz w:val="16"/>
      <w:szCs w:val="16"/>
    </w:rPr>
  </w:style>
  <w:style w:type="paragraph" w:styleId="CommentText">
    <w:name w:val="annotation text"/>
    <w:basedOn w:val="Normal"/>
    <w:link w:val="CommentTextChar"/>
    <w:uiPriority w:val="99"/>
    <w:semiHidden/>
    <w:unhideWhenUsed/>
    <w:rsid w:val="00CB69EA"/>
    <w:pPr>
      <w:spacing w:line="240" w:lineRule="auto"/>
    </w:pPr>
    <w:rPr>
      <w:sz w:val="20"/>
    </w:rPr>
  </w:style>
  <w:style w:type="character" w:customStyle="1" w:styleId="CommentTextChar">
    <w:name w:val="Comment Text Char"/>
    <w:basedOn w:val="DefaultParagraphFont"/>
    <w:link w:val="CommentText"/>
    <w:uiPriority w:val="99"/>
    <w:semiHidden/>
    <w:rsid w:val="00CB69EA"/>
    <w:rPr>
      <w:rFonts w:ascii="Times New Roman" w:eastAsia="Times New Roman" w:hAnsi="Times New Roman"/>
      <w:color w:val="000000"/>
      <w:lang w:eastAsia="de-DE"/>
    </w:rPr>
  </w:style>
  <w:style w:type="paragraph" w:styleId="CommentSubject">
    <w:name w:val="annotation subject"/>
    <w:basedOn w:val="CommentText"/>
    <w:next w:val="CommentText"/>
    <w:link w:val="CommentSubjectChar"/>
    <w:uiPriority w:val="99"/>
    <w:semiHidden/>
    <w:unhideWhenUsed/>
    <w:rsid w:val="00CB69EA"/>
    <w:rPr>
      <w:b/>
      <w:bCs/>
    </w:rPr>
  </w:style>
  <w:style w:type="character" w:customStyle="1" w:styleId="CommentSubjectChar">
    <w:name w:val="Comment Subject Char"/>
    <w:basedOn w:val="CommentTextChar"/>
    <w:link w:val="CommentSubject"/>
    <w:uiPriority w:val="99"/>
    <w:semiHidden/>
    <w:rsid w:val="00CB69EA"/>
    <w:rPr>
      <w:rFonts w:ascii="Times New Roman" w:eastAsia="Times New Roman" w:hAnsi="Times New Roman"/>
      <w:b/>
      <w:bCs/>
      <w:color w:val="00000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iso-8859-6"/>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reguia@fredhutch.org" TargetMode="External"/><Relationship Id="rId13" Type="http://schemas.openxmlformats.org/officeDocument/2006/relationships/hyperlink" Target="mailto:jbloom@fredhutch.org" TargetMode="External"/><Relationship Id="rId18" Type="http://schemas.microsoft.com/office/2018/08/relationships/commentsExtensible" Target="commentsExtensible.xml"/><Relationship Id="rId26" Type="http://schemas.microsoft.com/office/2011/relationships/people" Target="peop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hyperlink" Target="mailto:dusenk@uw.edu" TargetMode="External"/><Relationship Id="rId12" Type="http://schemas.openxmlformats.org/officeDocument/2006/relationships/hyperlink" Target="mailto:abalazs@mgh.harvard.edu" TargetMode="External"/><Relationship Id="rId17" Type="http://schemas.microsoft.com/office/2016/09/relationships/commentsIds" Target="commentsIds.xml"/><Relationship Id="rId25" Type="http://schemas.openxmlformats.org/officeDocument/2006/relationships/fontTable" Target="fontTable.xml"/><Relationship Id="rId2" Type="http://schemas.openxmlformats.org/officeDocument/2006/relationships/styles" Target="styles.xml"/><Relationship Id="rId16" Type="http://schemas.microsoft.com/office/2011/relationships/commentsExtended" Target="commentsExtended.xm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aloes@fredhutch.org"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comments" Target="comments.xml"/><Relationship Id="rId23" Type="http://schemas.openxmlformats.org/officeDocument/2006/relationships/header" Target="header3.xml"/><Relationship Id="rId10" Type="http://schemas.openxmlformats.org/officeDocument/2006/relationships/hyperlink" Target="mailto:kmalone2@fredhutch.org"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mailto:adingens@fredhutch.org" TargetMode="External"/><Relationship Id="rId14" Type="http://schemas.openxmlformats.org/officeDocument/2006/relationships/image" Target="media/image1.emf"/><Relationship Id="rId22" Type="http://schemas.openxmlformats.org/officeDocument/2006/relationships/footer" Target="footer1.xml"/><Relationship Id="rId27" Type="http://schemas.openxmlformats.org/officeDocument/2006/relationships/theme" Target="theme/theme1.xml"/></Relationships>
</file>

<file path=word/_rels/header3.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0.pn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bloom/Library/Containers/com.microsoft.Word/Data/Downloads/viruses-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viruses-template.dot</Template>
  <TotalTime>128</TotalTime>
  <Pages>4</Pages>
  <Words>1499</Words>
  <Characters>8547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10026</CharactersWithSpaces>
  <SharedDoc>false</SharedDoc>
  <HLinks>
    <vt:vector size="6" baseType="variant">
      <vt:variant>
        <vt:i4>6094915</vt:i4>
      </vt:variant>
      <vt:variant>
        <vt:i4>0</vt:i4>
      </vt:variant>
      <vt:variant>
        <vt:i4>0</vt:i4>
      </vt:variant>
      <vt:variant>
        <vt:i4>5</vt:i4>
      </vt:variant>
      <vt:variant>
        <vt:lpwstr>http://img.mdpi.org/data/contributor-role-instruction.pdf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Bloom PhD, Jesse D</cp:lastModifiedBy>
  <cp:revision>201</cp:revision>
  <dcterms:created xsi:type="dcterms:W3CDTF">2020-04-14T15:56:00Z</dcterms:created>
  <dcterms:modified xsi:type="dcterms:W3CDTF">2020-04-15T16:10:00Z</dcterms:modified>
</cp:coreProperties>
</file>